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A5565" w14:textId="77777777" w:rsidR="005467AE" w:rsidRDefault="0022634D" w:rsidP="00FD1E38">
      <w:r>
        <w:tab/>
      </w:r>
      <w:r>
        <w:tab/>
      </w:r>
    </w:p>
    <w:p w14:paraId="444AC5B4" w14:textId="77777777" w:rsidR="00FD1E38" w:rsidRDefault="00FD1E38" w:rsidP="00FD1E38"/>
    <w:p w14:paraId="038F6535" w14:textId="77777777" w:rsidR="00FD1E38" w:rsidRDefault="00FD1E38" w:rsidP="00FD1E38"/>
    <w:p w14:paraId="2F2A5B6D" w14:textId="77777777" w:rsidR="00FD1E38" w:rsidRDefault="00FD1E38" w:rsidP="00FD1E38"/>
    <w:p w14:paraId="07022EC8" w14:textId="77777777" w:rsidR="00FD1E38" w:rsidRDefault="00FD1E38" w:rsidP="00FD1E38"/>
    <w:p w14:paraId="79C95B63" w14:textId="77777777" w:rsidR="00FD1E38" w:rsidRDefault="00FD1E38" w:rsidP="00FD1E38"/>
    <w:p w14:paraId="3CC3CFAA" w14:textId="77777777" w:rsidR="00FD1E38" w:rsidRDefault="00FD1E38" w:rsidP="00FD1E38"/>
    <w:p w14:paraId="3F027969" w14:textId="77777777" w:rsidR="00FD1E38" w:rsidRDefault="00FD1E38" w:rsidP="00FD1E38"/>
    <w:p w14:paraId="5CF88404" w14:textId="77777777" w:rsidR="00FD1E38" w:rsidRDefault="00FD1E38" w:rsidP="00FD1E38"/>
    <w:p w14:paraId="44ED633F" w14:textId="77777777" w:rsidR="00FD1E38" w:rsidRDefault="00FD1E38" w:rsidP="00FD1E38"/>
    <w:p w14:paraId="620540E6" w14:textId="77777777" w:rsidR="00FD1E38" w:rsidRDefault="00FD1E38" w:rsidP="00FD1E38"/>
    <w:p w14:paraId="7E97AFA9" w14:textId="77777777" w:rsidR="00FD1E38" w:rsidRDefault="00FD1E38" w:rsidP="00FD1E38"/>
    <w:p w14:paraId="1C3AED1E" w14:textId="77777777" w:rsidR="00FD1E38" w:rsidRDefault="00FD1E38" w:rsidP="00FD1E38"/>
    <w:p w14:paraId="1BA76228" w14:textId="77777777" w:rsidR="00FD1E38" w:rsidRDefault="00FD1E38" w:rsidP="00FD1E38"/>
    <w:p w14:paraId="7F6D4C3A" w14:textId="77777777" w:rsidR="00FD1E38" w:rsidRDefault="00FD1E38" w:rsidP="00FD1E38"/>
    <w:p w14:paraId="1F125A03" w14:textId="2C769AF0" w:rsidR="00FD1E38" w:rsidRPr="006113FC" w:rsidRDefault="004F1A70" w:rsidP="00FD1E38">
      <w:pPr>
        <w:rPr>
          <w:sz w:val="28"/>
          <w:lang w:val="en-GB"/>
        </w:rPr>
      </w:pPr>
      <w:r>
        <w:rPr>
          <w:color w:val="FF0000"/>
          <w:sz w:val="28"/>
          <w:lang w:val="en-GB"/>
        </w:rPr>
        <w:t>WORK IN PROGRESS</w:t>
      </w:r>
    </w:p>
    <w:p w14:paraId="1E13F232" w14:textId="77777777" w:rsidR="00FD1E38" w:rsidRPr="00267254" w:rsidRDefault="00FD1E38" w:rsidP="00FD1E38">
      <w:pPr>
        <w:rPr>
          <w:lang w:val="en-GB"/>
        </w:rPr>
      </w:pPr>
    </w:p>
    <w:p w14:paraId="7E3F181D" w14:textId="38BB1669" w:rsidR="00FD1E38" w:rsidRPr="004F42C7" w:rsidRDefault="00FB20E1" w:rsidP="004F42C7">
      <w:pPr>
        <w:rPr>
          <w:sz w:val="36"/>
          <w:lang w:val="en-GB"/>
        </w:rPr>
      </w:pPr>
      <w:r w:rsidRPr="00FB20E1">
        <w:rPr>
          <w:sz w:val="36"/>
          <w:lang w:val="en-GB"/>
        </w:rPr>
        <w:t>Preliminary Project Plan</w:t>
      </w:r>
      <w:r w:rsidR="00EA69F7">
        <w:rPr>
          <w:sz w:val="36"/>
          <w:lang w:val="en-GB"/>
        </w:rPr>
        <w:t xml:space="preserve"> for the </w:t>
      </w:r>
      <w:r w:rsidR="00FD1E38" w:rsidRPr="004F42C7">
        <w:rPr>
          <w:sz w:val="36"/>
          <w:lang w:val="en-GB"/>
        </w:rPr>
        <w:t xml:space="preserve">IMO Single Window Project for Antigua </w:t>
      </w:r>
      <w:r w:rsidR="00807B8B">
        <w:rPr>
          <w:sz w:val="36"/>
          <w:lang w:val="en-GB"/>
        </w:rPr>
        <w:t>and</w:t>
      </w:r>
      <w:r w:rsidR="00FD1E38" w:rsidRPr="004F42C7">
        <w:rPr>
          <w:sz w:val="36"/>
          <w:lang w:val="en-GB"/>
        </w:rPr>
        <w:t xml:space="preserve"> Barbuda</w:t>
      </w:r>
    </w:p>
    <w:p w14:paraId="558D1A54" w14:textId="77777777" w:rsidR="00FD1E38" w:rsidRDefault="00FD1E38" w:rsidP="00FD1E38">
      <w:pPr>
        <w:rPr>
          <w:lang w:val="en-GB"/>
        </w:rPr>
      </w:pPr>
    </w:p>
    <w:p w14:paraId="2137E3DB" w14:textId="77777777" w:rsidR="00FD1E38" w:rsidRDefault="00FD1E38" w:rsidP="00FD1E38">
      <w:pPr>
        <w:rPr>
          <w:lang w:val="en-GB"/>
        </w:rPr>
      </w:pPr>
    </w:p>
    <w:p w14:paraId="782D0C24" w14:textId="77777777" w:rsidR="00FD1E38" w:rsidRDefault="00FD1E38" w:rsidP="00FD1E38">
      <w:pPr>
        <w:rPr>
          <w:lang w:val="en-GB"/>
        </w:rPr>
      </w:pPr>
    </w:p>
    <w:p w14:paraId="7337BB22" w14:textId="77777777" w:rsidR="00FD1E38" w:rsidRDefault="00FD1E38" w:rsidP="00FD1E38">
      <w:pPr>
        <w:rPr>
          <w:lang w:val="en-GB"/>
        </w:rPr>
      </w:pPr>
    </w:p>
    <w:p w14:paraId="3C130382" w14:textId="77777777" w:rsidR="00FD1E38" w:rsidRDefault="00FD1E38" w:rsidP="00FD1E38">
      <w:pPr>
        <w:rPr>
          <w:lang w:val="en-GB"/>
        </w:rPr>
      </w:pPr>
    </w:p>
    <w:p w14:paraId="407A6B51" w14:textId="77777777" w:rsidR="00FD1E38" w:rsidRDefault="00FD1E38" w:rsidP="00FD1E38">
      <w:pPr>
        <w:rPr>
          <w:lang w:val="en-GB"/>
        </w:rPr>
      </w:pPr>
    </w:p>
    <w:p w14:paraId="3373DB24" w14:textId="77777777" w:rsidR="00A94DEF" w:rsidRDefault="00A94DEF" w:rsidP="00FD1E38">
      <w:pPr>
        <w:rPr>
          <w:lang w:val="en-GB"/>
        </w:rPr>
      </w:pPr>
    </w:p>
    <w:p w14:paraId="7EAAD050" w14:textId="77777777" w:rsidR="00A94DEF" w:rsidRDefault="00A94DEF" w:rsidP="00FD1E38">
      <w:pPr>
        <w:rPr>
          <w:lang w:val="en-GB"/>
        </w:rPr>
      </w:pPr>
    </w:p>
    <w:p w14:paraId="7A067DE7" w14:textId="77777777" w:rsidR="00FD1E38" w:rsidRDefault="00FD1E38" w:rsidP="00FD1E38">
      <w:pPr>
        <w:rPr>
          <w:lang w:val="en-GB"/>
        </w:rPr>
      </w:pPr>
    </w:p>
    <w:p w14:paraId="66A39F7E" w14:textId="7125A0C9" w:rsidR="00FD1E38" w:rsidRPr="00FD1E38" w:rsidRDefault="004F1A70" w:rsidP="00FD1E38">
      <w:pPr>
        <w:rPr>
          <w:lang w:val="en-GB"/>
        </w:rPr>
      </w:pPr>
      <w:r>
        <w:rPr>
          <w:lang w:val="en-GB"/>
        </w:rPr>
        <w:t>XX</w:t>
      </w:r>
      <w:r w:rsidR="00FB20E1">
        <w:rPr>
          <w:lang w:val="en-GB"/>
        </w:rPr>
        <w:t>/</w:t>
      </w:r>
      <w:r>
        <w:rPr>
          <w:lang w:val="en-GB"/>
        </w:rPr>
        <w:t>XX</w:t>
      </w:r>
      <w:r w:rsidR="00FB20E1">
        <w:rPr>
          <w:lang w:val="en-GB"/>
        </w:rPr>
        <w:t>/2017</w:t>
      </w:r>
    </w:p>
    <w:p w14:paraId="2E2A9804" w14:textId="77777777" w:rsidR="00FD1E38" w:rsidRPr="00FD1E38" w:rsidRDefault="00FD1E38" w:rsidP="00FD1E38">
      <w:pPr>
        <w:rPr>
          <w:lang w:val="en-GB"/>
        </w:rPr>
      </w:pPr>
    </w:p>
    <w:p w14:paraId="331692DE" w14:textId="77777777" w:rsidR="00FD1E38" w:rsidRPr="00FD1E38" w:rsidRDefault="00FD1E38" w:rsidP="00FD1E38">
      <w:pPr>
        <w:rPr>
          <w:lang w:val="en-GB"/>
        </w:rPr>
      </w:pPr>
    </w:p>
    <w:p w14:paraId="040D1815" w14:textId="77777777" w:rsidR="00FD1E38" w:rsidRPr="00FD1E38" w:rsidRDefault="00FD1E38" w:rsidP="00FD1E38">
      <w:pPr>
        <w:rPr>
          <w:lang w:val="en-GB"/>
        </w:rPr>
      </w:pPr>
    </w:p>
    <w:p w14:paraId="05619169" w14:textId="77777777" w:rsidR="00FD1E38" w:rsidRPr="00FD1E38" w:rsidRDefault="00FD1E38" w:rsidP="00FD1E38">
      <w:pPr>
        <w:rPr>
          <w:lang w:val="en-GB"/>
        </w:rPr>
      </w:pPr>
    </w:p>
    <w:p w14:paraId="0B1409F7" w14:textId="77777777" w:rsidR="00FD1E38" w:rsidRPr="00FD1E38" w:rsidRDefault="00FD1E38" w:rsidP="00FD1E38">
      <w:pPr>
        <w:rPr>
          <w:lang w:val="en-GB"/>
        </w:rPr>
      </w:pPr>
    </w:p>
    <w:p w14:paraId="1ACF11A3" w14:textId="77777777" w:rsidR="00FD1E38" w:rsidRPr="00FD1E38" w:rsidRDefault="00FD1E38" w:rsidP="00FD1E38">
      <w:pPr>
        <w:rPr>
          <w:lang w:val="en-GB"/>
        </w:rPr>
      </w:pPr>
    </w:p>
    <w:p w14:paraId="14E469F1" w14:textId="77777777" w:rsidR="00FD1E38" w:rsidRPr="00FD1E38" w:rsidRDefault="00FD1E38" w:rsidP="00FD1E38">
      <w:pPr>
        <w:rPr>
          <w:lang w:val="en-GB"/>
        </w:rPr>
      </w:pPr>
    </w:p>
    <w:p w14:paraId="19C10038" w14:textId="77777777" w:rsidR="00FD1E38" w:rsidRPr="00FD1E38" w:rsidRDefault="00FD1E38" w:rsidP="00FD1E38">
      <w:pPr>
        <w:rPr>
          <w:lang w:val="en-GB"/>
        </w:rPr>
      </w:pPr>
    </w:p>
    <w:p w14:paraId="1C322AA1" w14:textId="77777777" w:rsidR="00FD1E38" w:rsidRPr="00FD1E38" w:rsidRDefault="00FD1E38">
      <w:pPr>
        <w:spacing w:after="200" w:line="276" w:lineRule="auto"/>
        <w:rPr>
          <w:lang w:val="en-GB"/>
        </w:rPr>
      </w:pPr>
      <w:r w:rsidRPr="00FD1E38">
        <w:rPr>
          <w:lang w:val="en-GB"/>
        </w:rPr>
        <w:br w:type="page"/>
      </w:r>
    </w:p>
    <w:sdt>
      <w:sdtPr>
        <w:rPr>
          <w:rFonts w:ascii="Arial" w:eastAsia="Times New Roman" w:hAnsi="Arial" w:cs="Times New Roman"/>
          <w:b w:val="0"/>
          <w:bCs w:val="0"/>
          <w:color w:val="auto"/>
          <w:sz w:val="22"/>
          <w:szCs w:val="22"/>
          <w:lang w:eastAsia="en-US"/>
        </w:rPr>
        <w:id w:val="2122722071"/>
        <w:docPartObj>
          <w:docPartGallery w:val="Table of Contents"/>
          <w:docPartUnique/>
        </w:docPartObj>
      </w:sdtPr>
      <w:sdtContent>
        <w:commentRangeStart w:id="0" w:displacedByCustomXml="prev"/>
        <w:p w14:paraId="4B9A2480" w14:textId="77777777" w:rsidR="004F42C7" w:rsidRDefault="00E43477">
          <w:pPr>
            <w:pStyle w:val="TOCHeading"/>
          </w:pPr>
          <w:r>
            <w:t>Content</w:t>
          </w:r>
          <w:commentRangeEnd w:id="0"/>
          <w:r w:rsidR="00894A6B">
            <w:rPr>
              <w:rStyle w:val="CommentReference"/>
              <w:rFonts w:ascii="Arial" w:eastAsia="Times New Roman" w:hAnsi="Arial" w:cs="Times New Roman"/>
              <w:b w:val="0"/>
              <w:bCs w:val="0"/>
              <w:color w:val="auto"/>
              <w:lang w:eastAsia="en-US"/>
            </w:rPr>
            <w:commentReference w:id="0"/>
          </w:r>
        </w:p>
        <w:p w14:paraId="724C0FA0" w14:textId="77777777" w:rsidR="00D61B55" w:rsidRDefault="004F42C7">
          <w:pPr>
            <w:pStyle w:val="TOC1"/>
            <w:tabs>
              <w:tab w:val="right" w:leader="dot" w:pos="8692"/>
            </w:tabs>
            <w:rPr>
              <w:rFonts w:asciiTheme="minorHAnsi" w:eastAsiaTheme="minorEastAsia" w:hAnsiTheme="minorHAnsi" w:cstheme="minorBidi"/>
              <w:noProof/>
              <w:lang w:eastAsia="nb-NO"/>
            </w:rPr>
          </w:pPr>
          <w:r>
            <w:fldChar w:fldCharType="begin"/>
          </w:r>
          <w:r>
            <w:instrText xml:space="preserve"> TOC \o "1-3" \h \z \u </w:instrText>
          </w:r>
          <w:r>
            <w:fldChar w:fldCharType="separate"/>
          </w:r>
          <w:hyperlink w:anchor="_Toc500137302" w:history="1">
            <w:r w:rsidR="00D61B55" w:rsidRPr="00DC0696">
              <w:rPr>
                <w:rStyle w:val="Hyperlink"/>
                <w:noProof/>
                <w:lang w:val="en-GB"/>
              </w:rPr>
              <w:t>IMO Single Window Project</w:t>
            </w:r>
            <w:r w:rsidR="00D61B55">
              <w:rPr>
                <w:noProof/>
                <w:webHidden/>
              </w:rPr>
              <w:tab/>
            </w:r>
            <w:r w:rsidR="00D61B55">
              <w:rPr>
                <w:noProof/>
                <w:webHidden/>
              </w:rPr>
              <w:fldChar w:fldCharType="begin"/>
            </w:r>
            <w:r w:rsidR="00D61B55">
              <w:rPr>
                <w:noProof/>
                <w:webHidden/>
              </w:rPr>
              <w:instrText xml:space="preserve"> PAGEREF _Toc500137302 \h </w:instrText>
            </w:r>
            <w:r w:rsidR="00D61B55">
              <w:rPr>
                <w:noProof/>
                <w:webHidden/>
              </w:rPr>
            </w:r>
            <w:r w:rsidR="00D61B55">
              <w:rPr>
                <w:noProof/>
                <w:webHidden/>
              </w:rPr>
              <w:fldChar w:fldCharType="separate"/>
            </w:r>
            <w:r w:rsidR="00D61B55">
              <w:rPr>
                <w:noProof/>
                <w:webHidden/>
              </w:rPr>
              <w:t>3</w:t>
            </w:r>
            <w:r w:rsidR="00D61B55">
              <w:rPr>
                <w:noProof/>
                <w:webHidden/>
              </w:rPr>
              <w:fldChar w:fldCharType="end"/>
            </w:r>
          </w:hyperlink>
        </w:p>
        <w:p w14:paraId="6B006F33"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03" w:history="1">
            <w:r w:rsidR="00D61B55" w:rsidRPr="00DC0696">
              <w:rPr>
                <w:rStyle w:val="Hyperlink"/>
                <w:noProof/>
                <w:lang w:val="en-GB"/>
              </w:rPr>
              <w:t>Goals and objectives of the project</w:t>
            </w:r>
            <w:r w:rsidR="00D61B55">
              <w:rPr>
                <w:noProof/>
                <w:webHidden/>
              </w:rPr>
              <w:tab/>
            </w:r>
            <w:r w:rsidR="00D61B55">
              <w:rPr>
                <w:noProof/>
                <w:webHidden/>
              </w:rPr>
              <w:fldChar w:fldCharType="begin"/>
            </w:r>
            <w:r w:rsidR="00D61B55">
              <w:rPr>
                <w:noProof/>
                <w:webHidden/>
              </w:rPr>
              <w:instrText xml:space="preserve"> PAGEREF _Toc500137303 \h </w:instrText>
            </w:r>
            <w:r w:rsidR="00D61B55">
              <w:rPr>
                <w:noProof/>
                <w:webHidden/>
              </w:rPr>
            </w:r>
            <w:r w:rsidR="00D61B55">
              <w:rPr>
                <w:noProof/>
                <w:webHidden/>
              </w:rPr>
              <w:fldChar w:fldCharType="separate"/>
            </w:r>
            <w:r w:rsidR="00D61B55">
              <w:rPr>
                <w:noProof/>
                <w:webHidden/>
              </w:rPr>
              <w:t>3</w:t>
            </w:r>
            <w:r w:rsidR="00D61B55">
              <w:rPr>
                <w:noProof/>
                <w:webHidden/>
              </w:rPr>
              <w:fldChar w:fldCharType="end"/>
            </w:r>
          </w:hyperlink>
        </w:p>
        <w:p w14:paraId="0AB6DDF5" w14:textId="386B6DA0" w:rsidR="00D61B55" w:rsidRDefault="00C64F2A">
          <w:pPr>
            <w:pStyle w:val="TOC1"/>
            <w:tabs>
              <w:tab w:val="right" w:leader="dot" w:pos="8692"/>
            </w:tabs>
            <w:rPr>
              <w:rFonts w:asciiTheme="minorHAnsi" w:eastAsiaTheme="minorEastAsia" w:hAnsiTheme="minorHAnsi" w:cstheme="minorBidi"/>
              <w:noProof/>
              <w:lang w:eastAsia="nb-NO"/>
            </w:rPr>
          </w:pPr>
          <w:r>
            <w:fldChar w:fldCharType="begin"/>
          </w:r>
          <w:r>
            <w:instrText xml:space="preserve"> HYPERLINK \l "_Toc500137304" </w:instrText>
          </w:r>
          <w:r>
            <w:fldChar w:fldCharType="separate"/>
          </w:r>
          <w:r w:rsidR="00D61B55" w:rsidRPr="00DC0696">
            <w:rPr>
              <w:rStyle w:val="Hyperlink"/>
              <w:noProof/>
              <w:lang w:val="en-GB"/>
            </w:rPr>
            <w:t>IMO Single Window project organi</w:t>
          </w:r>
          <w:ins w:id="1" w:author="Cagri Kucukyildiz" w:date="2017-12-05T14:50:00Z">
            <w:r w:rsidR="00C70515">
              <w:rPr>
                <w:rStyle w:val="Hyperlink"/>
                <w:noProof/>
                <w:lang w:val="en-GB"/>
              </w:rPr>
              <w:t>z</w:t>
            </w:r>
          </w:ins>
          <w:del w:id="2" w:author="Cagri Kucukyildiz" w:date="2017-12-05T14:50:00Z">
            <w:r w:rsidR="00D61B55" w:rsidRPr="00DC0696" w:rsidDel="00C70515">
              <w:rPr>
                <w:rStyle w:val="Hyperlink"/>
                <w:noProof/>
                <w:lang w:val="en-GB"/>
              </w:rPr>
              <w:delText>s</w:delText>
            </w:r>
          </w:del>
          <w:r w:rsidR="00D61B55" w:rsidRPr="00DC0696">
            <w:rPr>
              <w:rStyle w:val="Hyperlink"/>
              <w:noProof/>
              <w:lang w:val="en-GB"/>
            </w:rPr>
            <w:t>ation</w:t>
          </w:r>
          <w:r w:rsidR="00D61B55">
            <w:rPr>
              <w:noProof/>
              <w:webHidden/>
            </w:rPr>
            <w:tab/>
          </w:r>
          <w:r w:rsidR="00D61B55">
            <w:rPr>
              <w:noProof/>
              <w:webHidden/>
            </w:rPr>
            <w:fldChar w:fldCharType="begin"/>
          </w:r>
          <w:r w:rsidR="00D61B55">
            <w:rPr>
              <w:noProof/>
              <w:webHidden/>
            </w:rPr>
            <w:instrText xml:space="preserve"> PAGEREF _Toc500137304 \h </w:instrText>
          </w:r>
          <w:r w:rsidR="00D61B55">
            <w:rPr>
              <w:noProof/>
              <w:webHidden/>
            </w:rPr>
          </w:r>
          <w:r w:rsidR="00D61B55">
            <w:rPr>
              <w:noProof/>
              <w:webHidden/>
            </w:rPr>
            <w:fldChar w:fldCharType="separate"/>
          </w:r>
          <w:r w:rsidR="00D61B55">
            <w:rPr>
              <w:noProof/>
              <w:webHidden/>
            </w:rPr>
            <w:t>4</w:t>
          </w:r>
          <w:r w:rsidR="00D61B55">
            <w:rPr>
              <w:noProof/>
              <w:webHidden/>
            </w:rPr>
            <w:fldChar w:fldCharType="end"/>
          </w:r>
          <w:r>
            <w:rPr>
              <w:noProof/>
            </w:rPr>
            <w:fldChar w:fldCharType="end"/>
          </w:r>
        </w:p>
        <w:p w14:paraId="246DBF2C"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05" w:history="1">
            <w:r w:rsidR="00D61B55" w:rsidRPr="00DC0696">
              <w:rPr>
                <w:rStyle w:val="Hyperlink"/>
                <w:noProof/>
                <w:lang w:val="en-GB"/>
              </w:rPr>
              <w:t>IMO Single Window project and system scope</w:t>
            </w:r>
            <w:r w:rsidR="00D61B55">
              <w:rPr>
                <w:noProof/>
                <w:webHidden/>
              </w:rPr>
              <w:tab/>
            </w:r>
            <w:r w:rsidR="00D61B55">
              <w:rPr>
                <w:noProof/>
                <w:webHidden/>
              </w:rPr>
              <w:fldChar w:fldCharType="begin"/>
            </w:r>
            <w:r w:rsidR="00D61B55">
              <w:rPr>
                <w:noProof/>
                <w:webHidden/>
              </w:rPr>
              <w:instrText xml:space="preserve"> PAGEREF _Toc500137305 \h </w:instrText>
            </w:r>
            <w:r w:rsidR="00D61B55">
              <w:rPr>
                <w:noProof/>
                <w:webHidden/>
              </w:rPr>
            </w:r>
            <w:r w:rsidR="00D61B55">
              <w:rPr>
                <w:noProof/>
                <w:webHidden/>
              </w:rPr>
              <w:fldChar w:fldCharType="separate"/>
            </w:r>
            <w:r w:rsidR="00D61B55">
              <w:rPr>
                <w:noProof/>
                <w:webHidden/>
              </w:rPr>
              <w:t>5</w:t>
            </w:r>
            <w:r w:rsidR="00D61B55">
              <w:rPr>
                <w:noProof/>
                <w:webHidden/>
              </w:rPr>
              <w:fldChar w:fldCharType="end"/>
            </w:r>
          </w:hyperlink>
        </w:p>
        <w:p w14:paraId="214BB32F" w14:textId="77777777" w:rsidR="00D61B55" w:rsidRDefault="007E05F8">
          <w:pPr>
            <w:pStyle w:val="TOC3"/>
            <w:tabs>
              <w:tab w:val="right" w:leader="dot" w:pos="8692"/>
            </w:tabs>
            <w:rPr>
              <w:rFonts w:asciiTheme="minorHAnsi" w:eastAsiaTheme="minorEastAsia" w:hAnsiTheme="minorHAnsi" w:cstheme="minorBidi"/>
              <w:noProof/>
              <w:lang w:eastAsia="nb-NO"/>
            </w:rPr>
          </w:pPr>
          <w:hyperlink w:anchor="_Toc500137306" w:history="1">
            <w:r w:rsidR="00D61B55" w:rsidRPr="00DC0696">
              <w:rPr>
                <w:rStyle w:val="Hyperlink"/>
                <w:noProof/>
                <w:lang w:val="en-GB"/>
              </w:rPr>
              <w:t>Process and system</w:t>
            </w:r>
            <w:r w:rsidR="00D61B55">
              <w:rPr>
                <w:noProof/>
                <w:webHidden/>
              </w:rPr>
              <w:tab/>
            </w:r>
            <w:r w:rsidR="00D61B55">
              <w:rPr>
                <w:noProof/>
                <w:webHidden/>
              </w:rPr>
              <w:fldChar w:fldCharType="begin"/>
            </w:r>
            <w:r w:rsidR="00D61B55">
              <w:rPr>
                <w:noProof/>
                <w:webHidden/>
              </w:rPr>
              <w:instrText xml:space="preserve"> PAGEREF _Toc500137306 \h </w:instrText>
            </w:r>
            <w:r w:rsidR="00D61B55">
              <w:rPr>
                <w:noProof/>
                <w:webHidden/>
              </w:rPr>
            </w:r>
            <w:r w:rsidR="00D61B55">
              <w:rPr>
                <w:noProof/>
                <w:webHidden/>
              </w:rPr>
              <w:fldChar w:fldCharType="separate"/>
            </w:r>
            <w:r w:rsidR="00D61B55">
              <w:rPr>
                <w:noProof/>
                <w:webHidden/>
              </w:rPr>
              <w:t>5</w:t>
            </w:r>
            <w:r w:rsidR="00D61B55">
              <w:rPr>
                <w:noProof/>
                <w:webHidden/>
              </w:rPr>
              <w:fldChar w:fldCharType="end"/>
            </w:r>
          </w:hyperlink>
        </w:p>
        <w:p w14:paraId="7025CE64" w14:textId="77777777" w:rsidR="00D61B55" w:rsidRDefault="007E05F8">
          <w:pPr>
            <w:pStyle w:val="TOC3"/>
            <w:tabs>
              <w:tab w:val="right" w:leader="dot" w:pos="8692"/>
            </w:tabs>
            <w:rPr>
              <w:rFonts w:asciiTheme="minorHAnsi" w:eastAsiaTheme="minorEastAsia" w:hAnsiTheme="minorHAnsi" w:cstheme="minorBidi"/>
              <w:noProof/>
              <w:lang w:eastAsia="nb-NO"/>
            </w:rPr>
          </w:pPr>
          <w:hyperlink w:anchor="_Toc500137307" w:history="1">
            <w:r w:rsidR="00D61B55" w:rsidRPr="00DC0696">
              <w:rPr>
                <w:rStyle w:val="Hyperlink"/>
                <w:noProof/>
                <w:lang w:val="en-GB"/>
              </w:rPr>
              <w:t>Collection of information</w:t>
            </w:r>
            <w:r w:rsidR="00D61B55">
              <w:rPr>
                <w:noProof/>
                <w:webHidden/>
              </w:rPr>
              <w:tab/>
            </w:r>
            <w:r w:rsidR="00D61B55">
              <w:rPr>
                <w:noProof/>
                <w:webHidden/>
              </w:rPr>
              <w:fldChar w:fldCharType="begin"/>
            </w:r>
            <w:r w:rsidR="00D61B55">
              <w:rPr>
                <w:noProof/>
                <w:webHidden/>
              </w:rPr>
              <w:instrText xml:space="preserve"> PAGEREF _Toc500137307 \h </w:instrText>
            </w:r>
            <w:r w:rsidR="00D61B55">
              <w:rPr>
                <w:noProof/>
                <w:webHidden/>
              </w:rPr>
            </w:r>
            <w:r w:rsidR="00D61B55">
              <w:rPr>
                <w:noProof/>
                <w:webHidden/>
              </w:rPr>
              <w:fldChar w:fldCharType="separate"/>
            </w:r>
            <w:r w:rsidR="00D61B55">
              <w:rPr>
                <w:noProof/>
                <w:webHidden/>
              </w:rPr>
              <w:t>6</w:t>
            </w:r>
            <w:r w:rsidR="00D61B55">
              <w:rPr>
                <w:noProof/>
                <w:webHidden/>
              </w:rPr>
              <w:fldChar w:fldCharType="end"/>
            </w:r>
          </w:hyperlink>
        </w:p>
        <w:p w14:paraId="756BB4A2" w14:textId="77777777" w:rsidR="00D61B55" w:rsidRDefault="007E05F8">
          <w:pPr>
            <w:pStyle w:val="TOC3"/>
            <w:tabs>
              <w:tab w:val="right" w:leader="dot" w:pos="8692"/>
            </w:tabs>
            <w:rPr>
              <w:rFonts w:asciiTheme="minorHAnsi" w:eastAsiaTheme="minorEastAsia" w:hAnsiTheme="minorHAnsi" w:cstheme="minorBidi"/>
              <w:noProof/>
              <w:lang w:eastAsia="nb-NO"/>
            </w:rPr>
          </w:pPr>
          <w:hyperlink w:anchor="_Toc500137308" w:history="1">
            <w:r w:rsidR="00D61B55" w:rsidRPr="00DC0696">
              <w:rPr>
                <w:rStyle w:val="Hyperlink"/>
                <w:noProof/>
                <w:lang w:val="en-GB"/>
              </w:rPr>
              <w:t>APIS and ASYCUDA systems</w:t>
            </w:r>
            <w:r w:rsidR="00D61B55">
              <w:rPr>
                <w:noProof/>
                <w:webHidden/>
              </w:rPr>
              <w:tab/>
            </w:r>
            <w:r w:rsidR="00D61B55">
              <w:rPr>
                <w:noProof/>
                <w:webHidden/>
              </w:rPr>
              <w:fldChar w:fldCharType="begin"/>
            </w:r>
            <w:r w:rsidR="00D61B55">
              <w:rPr>
                <w:noProof/>
                <w:webHidden/>
              </w:rPr>
              <w:instrText xml:space="preserve"> PAGEREF _Toc500137308 \h </w:instrText>
            </w:r>
            <w:r w:rsidR="00D61B55">
              <w:rPr>
                <w:noProof/>
                <w:webHidden/>
              </w:rPr>
            </w:r>
            <w:r w:rsidR="00D61B55">
              <w:rPr>
                <w:noProof/>
                <w:webHidden/>
              </w:rPr>
              <w:fldChar w:fldCharType="separate"/>
            </w:r>
            <w:r w:rsidR="00D61B55">
              <w:rPr>
                <w:noProof/>
                <w:webHidden/>
              </w:rPr>
              <w:t>7</w:t>
            </w:r>
            <w:r w:rsidR="00D61B55">
              <w:rPr>
                <w:noProof/>
                <w:webHidden/>
              </w:rPr>
              <w:fldChar w:fldCharType="end"/>
            </w:r>
          </w:hyperlink>
        </w:p>
        <w:p w14:paraId="3FFD90AE" w14:textId="77777777" w:rsidR="00D61B55" w:rsidRDefault="007E05F8">
          <w:pPr>
            <w:pStyle w:val="TOC3"/>
            <w:tabs>
              <w:tab w:val="right" w:leader="dot" w:pos="8692"/>
            </w:tabs>
            <w:rPr>
              <w:rFonts w:asciiTheme="minorHAnsi" w:eastAsiaTheme="minorEastAsia" w:hAnsiTheme="minorHAnsi" w:cstheme="minorBidi"/>
              <w:noProof/>
              <w:lang w:eastAsia="nb-NO"/>
            </w:rPr>
          </w:pPr>
          <w:hyperlink w:anchor="_Toc500137309" w:history="1">
            <w:r w:rsidR="00D61B55" w:rsidRPr="00DC0696">
              <w:rPr>
                <w:rStyle w:val="Hyperlink"/>
                <w:noProof/>
                <w:lang w:val="en-GB"/>
              </w:rPr>
              <w:t>Ship reporting</w:t>
            </w:r>
            <w:r w:rsidR="00D61B55">
              <w:rPr>
                <w:noProof/>
                <w:webHidden/>
              </w:rPr>
              <w:tab/>
            </w:r>
            <w:r w:rsidR="00D61B55">
              <w:rPr>
                <w:noProof/>
                <w:webHidden/>
              </w:rPr>
              <w:fldChar w:fldCharType="begin"/>
            </w:r>
            <w:r w:rsidR="00D61B55">
              <w:rPr>
                <w:noProof/>
                <w:webHidden/>
              </w:rPr>
              <w:instrText xml:space="preserve"> PAGEREF _Toc500137309 \h </w:instrText>
            </w:r>
            <w:r w:rsidR="00D61B55">
              <w:rPr>
                <w:noProof/>
                <w:webHidden/>
              </w:rPr>
            </w:r>
            <w:r w:rsidR="00D61B55">
              <w:rPr>
                <w:noProof/>
                <w:webHidden/>
              </w:rPr>
              <w:fldChar w:fldCharType="separate"/>
            </w:r>
            <w:r w:rsidR="00D61B55">
              <w:rPr>
                <w:noProof/>
                <w:webHidden/>
              </w:rPr>
              <w:t>7</w:t>
            </w:r>
            <w:r w:rsidR="00D61B55">
              <w:rPr>
                <w:noProof/>
                <w:webHidden/>
              </w:rPr>
              <w:fldChar w:fldCharType="end"/>
            </w:r>
          </w:hyperlink>
        </w:p>
        <w:p w14:paraId="7DA4375A" w14:textId="77777777" w:rsidR="00D61B55" w:rsidRDefault="007E05F8">
          <w:pPr>
            <w:pStyle w:val="TOC3"/>
            <w:tabs>
              <w:tab w:val="right" w:leader="dot" w:pos="8692"/>
            </w:tabs>
            <w:rPr>
              <w:rFonts w:asciiTheme="minorHAnsi" w:eastAsiaTheme="minorEastAsia" w:hAnsiTheme="minorHAnsi" w:cstheme="minorBidi"/>
              <w:noProof/>
              <w:lang w:eastAsia="nb-NO"/>
            </w:rPr>
          </w:pPr>
          <w:hyperlink w:anchor="_Toc500137310" w:history="1">
            <w:r w:rsidR="00D61B55" w:rsidRPr="00DC0696">
              <w:rPr>
                <w:rStyle w:val="Hyperlink"/>
                <w:noProof/>
                <w:lang w:val="en-GB"/>
              </w:rPr>
              <w:t>Distribution of information</w:t>
            </w:r>
            <w:r w:rsidR="00D61B55">
              <w:rPr>
                <w:noProof/>
                <w:webHidden/>
              </w:rPr>
              <w:tab/>
            </w:r>
            <w:r w:rsidR="00D61B55">
              <w:rPr>
                <w:noProof/>
                <w:webHidden/>
              </w:rPr>
              <w:fldChar w:fldCharType="begin"/>
            </w:r>
            <w:r w:rsidR="00D61B55">
              <w:rPr>
                <w:noProof/>
                <w:webHidden/>
              </w:rPr>
              <w:instrText xml:space="preserve"> PAGEREF _Toc500137310 \h </w:instrText>
            </w:r>
            <w:r w:rsidR="00D61B55">
              <w:rPr>
                <w:noProof/>
                <w:webHidden/>
              </w:rPr>
            </w:r>
            <w:r w:rsidR="00D61B55">
              <w:rPr>
                <w:noProof/>
                <w:webHidden/>
              </w:rPr>
              <w:fldChar w:fldCharType="separate"/>
            </w:r>
            <w:r w:rsidR="00D61B55">
              <w:rPr>
                <w:noProof/>
                <w:webHidden/>
              </w:rPr>
              <w:t>8</w:t>
            </w:r>
            <w:r w:rsidR="00D61B55">
              <w:rPr>
                <w:noProof/>
                <w:webHidden/>
              </w:rPr>
              <w:fldChar w:fldCharType="end"/>
            </w:r>
          </w:hyperlink>
        </w:p>
        <w:p w14:paraId="1FEC773A" w14:textId="77777777" w:rsidR="00D61B55" w:rsidRDefault="007E05F8">
          <w:pPr>
            <w:pStyle w:val="TOC3"/>
            <w:tabs>
              <w:tab w:val="right" w:leader="dot" w:pos="8692"/>
            </w:tabs>
            <w:rPr>
              <w:rFonts w:asciiTheme="minorHAnsi" w:eastAsiaTheme="minorEastAsia" w:hAnsiTheme="minorHAnsi" w:cstheme="minorBidi"/>
              <w:noProof/>
              <w:lang w:eastAsia="nb-NO"/>
            </w:rPr>
          </w:pPr>
          <w:hyperlink w:anchor="_Toc500137311" w:history="1">
            <w:r w:rsidR="00D61B55" w:rsidRPr="00DC0696">
              <w:rPr>
                <w:rStyle w:val="Hyperlink"/>
                <w:noProof/>
                <w:lang w:val="en-GB"/>
              </w:rPr>
              <w:t>Main functions of the Single Window system</w:t>
            </w:r>
            <w:r w:rsidR="00D61B55">
              <w:rPr>
                <w:noProof/>
                <w:webHidden/>
              </w:rPr>
              <w:tab/>
            </w:r>
            <w:r w:rsidR="00D61B55">
              <w:rPr>
                <w:noProof/>
                <w:webHidden/>
              </w:rPr>
              <w:fldChar w:fldCharType="begin"/>
            </w:r>
            <w:r w:rsidR="00D61B55">
              <w:rPr>
                <w:noProof/>
                <w:webHidden/>
              </w:rPr>
              <w:instrText xml:space="preserve"> PAGEREF _Toc500137311 \h </w:instrText>
            </w:r>
            <w:r w:rsidR="00D61B55">
              <w:rPr>
                <w:noProof/>
                <w:webHidden/>
              </w:rPr>
            </w:r>
            <w:r w:rsidR="00D61B55">
              <w:rPr>
                <w:noProof/>
                <w:webHidden/>
              </w:rPr>
              <w:fldChar w:fldCharType="separate"/>
            </w:r>
            <w:r w:rsidR="00D61B55">
              <w:rPr>
                <w:noProof/>
                <w:webHidden/>
              </w:rPr>
              <w:t>8</w:t>
            </w:r>
            <w:r w:rsidR="00D61B55">
              <w:rPr>
                <w:noProof/>
                <w:webHidden/>
              </w:rPr>
              <w:fldChar w:fldCharType="end"/>
            </w:r>
          </w:hyperlink>
        </w:p>
        <w:p w14:paraId="4DA6A564" w14:textId="77777777" w:rsidR="00D61B55" w:rsidRDefault="007E05F8">
          <w:pPr>
            <w:pStyle w:val="TOC3"/>
            <w:tabs>
              <w:tab w:val="right" w:leader="dot" w:pos="8692"/>
            </w:tabs>
            <w:rPr>
              <w:rFonts w:asciiTheme="minorHAnsi" w:eastAsiaTheme="minorEastAsia" w:hAnsiTheme="minorHAnsi" w:cstheme="minorBidi"/>
              <w:noProof/>
              <w:lang w:eastAsia="nb-NO"/>
            </w:rPr>
          </w:pPr>
          <w:hyperlink w:anchor="_Toc500137312" w:history="1">
            <w:r w:rsidR="00D61B55" w:rsidRPr="00DC0696">
              <w:rPr>
                <w:rStyle w:val="Hyperlink"/>
                <w:noProof/>
                <w:lang w:val="en-GB"/>
              </w:rPr>
              <w:t>Project Constraints and Assumptions</w:t>
            </w:r>
            <w:r w:rsidR="00D61B55">
              <w:rPr>
                <w:noProof/>
                <w:webHidden/>
              </w:rPr>
              <w:tab/>
            </w:r>
            <w:r w:rsidR="00D61B55">
              <w:rPr>
                <w:noProof/>
                <w:webHidden/>
              </w:rPr>
              <w:fldChar w:fldCharType="begin"/>
            </w:r>
            <w:r w:rsidR="00D61B55">
              <w:rPr>
                <w:noProof/>
                <w:webHidden/>
              </w:rPr>
              <w:instrText xml:space="preserve"> PAGEREF _Toc500137312 \h </w:instrText>
            </w:r>
            <w:r w:rsidR="00D61B55">
              <w:rPr>
                <w:noProof/>
                <w:webHidden/>
              </w:rPr>
            </w:r>
            <w:r w:rsidR="00D61B55">
              <w:rPr>
                <w:noProof/>
                <w:webHidden/>
              </w:rPr>
              <w:fldChar w:fldCharType="separate"/>
            </w:r>
            <w:r w:rsidR="00D61B55">
              <w:rPr>
                <w:noProof/>
                <w:webHidden/>
              </w:rPr>
              <w:t>8</w:t>
            </w:r>
            <w:r w:rsidR="00D61B55">
              <w:rPr>
                <w:noProof/>
                <w:webHidden/>
              </w:rPr>
              <w:fldChar w:fldCharType="end"/>
            </w:r>
          </w:hyperlink>
        </w:p>
        <w:p w14:paraId="0D23C572"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13" w:history="1">
            <w:r w:rsidR="00D61B55" w:rsidRPr="00DC0696">
              <w:rPr>
                <w:rStyle w:val="Hyperlink"/>
                <w:noProof/>
                <w:lang w:val="en-GB"/>
              </w:rPr>
              <w:t>Project phases</w:t>
            </w:r>
            <w:r w:rsidR="00D61B55">
              <w:rPr>
                <w:noProof/>
                <w:webHidden/>
              </w:rPr>
              <w:tab/>
            </w:r>
            <w:r w:rsidR="00D61B55">
              <w:rPr>
                <w:noProof/>
                <w:webHidden/>
              </w:rPr>
              <w:fldChar w:fldCharType="begin"/>
            </w:r>
            <w:r w:rsidR="00D61B55">
              <w:rPr>
                <w:noProof/>
                <w:webHidden/>
              </w:rPr>
              <w:instrText xml:space="preserve"> PAGEREF _Toc500137313 \h </w:instrText>
            </w:r>
            <w:r w:rsidR="00D61B55">
              <w:rPr>
                <w:noProof/>
                <w:webHidden/>
              </w:rPr>
            </w:r>
            <w:r w:rsidR="00D61B55">
              <w:rPr>
                <w:noProof/>
                <w:webHidden/>
              </w:rPr>
              <w:fldChar w:fldCharType="separate"/>
            </w:r>
            <w:r w:rsidR="00D61B55">
              <w:rPr>
                <w:noProof/>
                <w:webHidden/>
              </w:rPr>
              <w:t>8</w:t>
            </w:r>
            <w:r w:rsidR="00D61B55">
              <w:rPr>
                <w:noProof/>
                <w:webHidden/>
              </w:rPr>
              <w:fldChar w:fldCharType="end"/>
            </w:r>
          </w:hyperlink>
        </w:p>
        <w:p w14:paraId="305A7145"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14" w:history="1">
            <w:r w:rsidR="00D61B55" w:rsidRPr="00DC0696">
              <w:rPr>
                <w:rStyle w:val="Hyperlink"/>
                <w:noProof/>
                <w:lang w:val="en-GB"/>
              </w:rPr>
              <w:t>Project risks</w:t>
            </w:r>
            <w:r w:rsidR="00D61B55">
              <w:rPr>
                <w:noProof/>
                <w:webHidden/>
              </w:rPr>
              <w:tab/>
            </w:r>
            <w:r w:rsidR="00D61B55">
              <w:rPr>
                <w:noProof/>
                <w:webHidden/>
              </w:rPr>
              <w:fldChar w:fldCharType="begin"/>
            </w:r>
            <w:r w:rsidR="00D61B55">
              <w:rPr>
                <w:noProof/>
                <w:webHidden/>
              </w:rPr>
              <w:instrText xml:space="preserve"> PAGEREF _Toc500137314 \h </w:instrText>
            </w:r>
            <w:r w:rsidR="00D61B55">
              <w:rPr>
                <w:noProof/>
                <w:webHidden/>
              </w:rPr>
            </w:r>
            <w:r w:rsidR="00D61B55">
              <w:rPr>
                <w:noProof/>
                <w:webHidden/>
              </w:rPr>
              <w:fldChar w:fldCharType="separate"/>
            </w:r>
            <w:r w:rsidR="00D61B55">
              <w:rPr>
                <w:noProof/>
                <w:webHidden/>
              </w:rPr>
              <w:t>10</w:t>
            </w:r>
            <w:r w:rsidR="00D61B55">
              <w:rPr>
                <w:noProof/>
                <w:webHidden/>
              </w:rPr>
              <w:fldChar w:fldCharType="end"/>
            </w:r>
          </w:hyperlink>
        </w:p>
        <w:p w14:paraId="18B82927"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15" w:history="1">
            <w:r w:rsidR="00D61B55" w:rsidRPr="00DC0696">
              <w:rPr>
                <w:rStyle w:val="Hyperlink"/>
                <w:noProof/>
                <w:lang w:val="en-GB"/>
              </w:rPr>
              <w:t>Phases timeline and milestones</w:t>
            </w:r>
            <w:r w:rsidR="00D61B55">
              <w:rPr>
                <w:noProof/>
                <w:webHidden/>
              </w:rPr>
              <w:tab/>
            </w:r>
            <w:r w:rsidR="00D61B55">
              <w:rPr>
                <w:noProof/>
                <w:webHidden/>
              </w:rPr>
              <w:fldChar w:fldCharType="begin"/>
            </w:r>
            <w:r w:rsidR="00D61B55">
              <w:rPr>
                <w:noProof/>
                <w:webHidden/>
              </w:rPr>
              <w:instrText xml:space="preserve"> PAGEREF _Toc500137315 \h </w:instrText>
            </w:r>
            <w:r w:rsidR="00D61B55">
              <w:rPr>
                <w:noProof/>
                <w:webHidden/>
              </w:rPr>
            </w:r>
            <w:r w:rsidR="00D61B55">
              <w:rPr>
                <w:noProof/>
                <w:webHidden/>
              </w:rPr>
              <w:fldChar w:fldCharType="separate"/>
            </w:r>
            <w:r w:rsidR="00D61B55">
              <w:rPr>
                <w:noProof/>
                <w:webHidden/>
              </w:rPr>
              <w:t>11</w:t>
            </w:r>
            <w:r w:rsidR="00D61B55">
              <w:rPr>
                <w:noProof/>
                <w:webHidden/>
              </w:rPr>
              <w:fldChar w:fldCharType="end"/>
            </w:r>
          </w:hyperlink>
        </w:p>
        <w:p w14:paraId="6C0F82C6"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16" w:history="1">
            <w:r w:rsidR="00D61B55" w:rsidRPr="00DC0696">
              <w:rPr>
                <w:rStyle w:val="Hyperlink"/>
                <w:noProof/>
                <w:lang w:val="en-GB"/>
              </w:rPr>
              <w:t>IMO Single Window conceptual architecture</w:t>
            </w:r>
            <w:r w:rsidR="00D61B55">
              <w:rPr>
                <w:noProof/>
                <w:webHidden/>
              </w:rPr>
              <w:tab/>
            </w:r>
            <w:r w:rsidR="00D61B55">
              <w:rPr>
                <w:noProof/>
                <w:webHidden/>
              </w:rPr>
              <w:fldChar w:fldCharType="begin"/>
            </w:r>
            <w:r w:rsidR="00D61B55">
              <w:rPr>
                <w:noProof/>
                <w:webHidden/>
              </w:rPr>
              <w:instrText xml:space="preserve"> PAGEREF _Toc500137316 \h </w:instrText>
            </w:r>
            <w:r w:rsidR="00D61B55">
              <w:rPr>
                <w:noProof/>
                <w:webHidden/>
              </w:rPr>
            </w:r>
            <w:r w:rsidR="00D61B55">
              <w:rPr>
                <w:noProof/>
                <w:webHidden/>
              </w:rPr>
              <w:fldChar w:fldCharType="separate"/>
            </w:r>
            <w:r w:rsidR="00D61B55">
              <w:rPr>
                <w:noProof/>
                <w:webHidden/>
              </w:rPr>
              <w:t>12</w:t>
            </w:r>
            <w:r w:rsidR="00D61B55">
              <w:rPr>
                <w:noProof/>
                <w:webHidden/>
              </w:rPr>
              <w:fldChar w:fldCharType="end"/>
            </w:r>
          </w:hyperlink>
        </w:p>
        <w:p w14:paraId="2A18DC51"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17" w:history="1">
            <w:r w:rsidR="00D61B55" w:rsidRPr="00DC0696">
              <w:rPr>
                <w:rStyle w:val="Hyperlink"/>
                <w:noProof/>
                <w:lang w:val="en-GB"/>
              </w:rPr>
              <w:t>Appendix I Stakeholders and key contacts list</w:t>
            </w:r>
            <w:r w:rsidR="00D61B55">
              <w:rPr>
                <w:noProof/>
                <w:webHidden/>
              </w:rPr>
              <w:tab/>
            </w:r>
            <w:r w:rsidR="00D61B55">
              <w:rPr>
                <w:noProof/>
                <w:webHidden/>
              </w:rPr>
              <w:fldChar w:fldCharType="begin"/>
            </w:r>
            <w:r w:rsidR="00D61B55">
              <w:rPr>
                <w:noProof/>
                <w:webHidden/>
              </w:rPr>
              <w:instrText xml:space="preserve"> PAGEREF _Toc500137317 \h </w:instrText>
            </w:r>
            <w:r w:rsidR="00D61B55">
              <w:rPr>
                <w:noProof/>
                <w:webHidden/>
              </w:rPr>
            </w:r>
            <w:r w:rsidR="00D61B55">
              <w:rPr>
                <w:noProof/>
                <w:webHidden/>
              </w:rPr>
              <w:fldChar w:fldCharType="separate"/>
            </w:r>
            <w:r w:rsidR="00D61B55">
              <w:rPr>
                <w:noProof/>
                <w:webHidden/>
              </w:rPr>
              <w:t>14</w:t>
            </w:r>
            <w:r w:rsidR="00D61B55">
              <w:rPr>
                <w:noProof/>
                <w:webHidden/>
              </w:rPr>
              <w:fldChar w:fldCharType="end"/>
            </w:r>
          </w:hyperlink>
        </w:p>
        <w:p w14:paraId="16C8E8F8"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18" w:history="1">
            <w:r w:rsidR="00D61B55" w:rsidRPr="00DC0696">
              <w:rPr>
                <w:rStyle w:val="Hyperlink"/>
                <w:noProof/>
                <w:lang w:val="en-GB"/>
              </w:rPr>
              <w:t>Appendix II Stakeholders and document requirements</w:t>
            </w:r>
            <w:r w:rsidR="00D61B55">
              <w:rPr>
                <w:noProof/>
                <w:webHidden/>
              </w:rPr>
              <w:tab/>
            </w:r>
            <w:r w:rsidR="00D61B55">
              <w:rPr>
                <w:noProof/>
                <w:webHidden/>
              </w:rPr>
              <w:fldChar w:fldCharType="begin"/>
            </w:r>
            <w:r w:rsidR="00D61B55">
              <w:rPr>
                <w:noProof/>
                <w:webHidden/>
              </w:rPr>
              <w:instrText xml:space="preserve"> PAGEREF _Toc500137318 \h </w:instrText>
            </w:r>
            <w:r w:rsidR="00D61B55">
              <w:rPr>
                <w:noProof/>
                <w:webHidden/>
              </w:rPr>
            </w:r>
            <w:r w:rsidR="00D61B55">
              <w:rPr>
                <w:noProof/>
                <w:webHidden/>
              </w:rPr>
              <w:fldChar w:fldCharType="separate"/>
            </w:r>
            <w:r w:rsidR="00D61B55">
              <w:rPr>
                <w:noProof/>
                <w:webHidden/>
              </w:rPr>
              <w:t>15</w:t>
            </w:r>
            <w:r w:rsidR="00D61B55">
              <w:rPr>
                <w:noProof/>
                <w:webHidden/>
              </w:rPr>
              <w:fldChar w:fldCharType="end"/>
            </w:r>
          </w:hyperlink>
        </w:p>
        <w:p w14:paraId="349E27E5"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19" w:history="1">
            <w:r w:rsidR="00D61B55" w:rsidRPr="00DC0696">
              <w:rPr>
                <w:rStyle w:val="Hyperlink"/>
                <w:noProof/>
                <w:lang w:val="en-GB"/>
              </w:rPr>
              <w:t>Appendix III</w:t>
            </w:r>
            <w:r w:rsidR="00D61B55">
              <w:rPr>
                <w:noProof/>
                <w:webHidden/>
              </w:rPr>
              <w:tab/>
            </w:r>
            <w:r w:rsidR="00D61B55">
              <w:rPr>
                <w:noProof/>
                <w:webHidden/>
              </w:rPr>
              <w:fldChar w:fldCharType="begin"/>
            </w:r>
            <w:r w:rsidR="00D61B55">
              <w:rPr>
                <w:noProof/>
                <w:webHidden/>
              </w:rPr>
              <w:instrText xml:space="preserve"> PAGEREF _Toc500137319 \h </w:instrText>
            </w:r>
            <w:r w:rsidR="00D61B55">
              <w:rPr>
                <w:noProof/>
                <w:webHidden/>
              </w:rPr>
            </w:r>
            <w:r w:rsidR="00D61B55">
              <w:rPr>
                <w:noProof/>
                <w:webHidden/>
              </w:rPr>
              <w:fldChar w:fldCharType="separate"/>
            </w:r>
            <w:r w:rsidR="00D61B55">
              <w:rPr>
                <w:noProof/>
                <w:webHidden/>
              </w:rPr>
              <w:t>16</w:t>
            </w:r>
            <w:r w:rsidR="00D61B55">
              <w:rPr>
                <w:noProof/>
                <w:webHidden/>
              </w:rPr>
              <w:fldChar w:fldCharType="end"/>
            </w:r>
          </w:hyperlink>
        </w:p>
        <w:p w14:paraId="326D3FB4"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20" w:history="1">
            <w:r w:rsidR="00D61B55" w:rsidRPr="00DC0696">
              <w:rPr>
                <w:rStyle w:val="Hyperlink"/>
                <w:noProof/>
                <w:lang w:val="en-GB"/>
              </w:rPr>
              <w:t>The Antiguan Single Window</w:t>
            </w:r>
            <w:r w:rsidR="00D61B55">
              <w:rPr>
                <w:noProof/>
                <w:webHidden/>
              </w:rPr>
              <w:tab/>
            </w:r>
            <w:r w:rsidR="00D61B55">
              <w:rPr>
                <w:noProof/>
                <w:webHidden/>
              </w:rPr>
              <w:fldChar w:fldCharType="begin"/>
            </w:r>
            <w:r w:rsidR="00D61B55">
              <w:rPr>
                <w:noProof/>
                <w:webHidden/>
              </w:rPr>
              <w:instrText xml:space="preserve"> PAGEREF _Toc500137320 \h </w:instrText>
            </w:r>
            <w:r w:rsidR="00D61B55">
              <w:rPr>
                <w:noProof/>
                <w:webHidden/>
              </w:rPr>
            </w:r>
            <w:r w:rsidR="00D61B55">
              <w:rPr>
                <w:noProof/>
                <w:webHidden/>
              </w:rPr>
              <w:fldChar w:fldCharType="separate"/>
            </w:r>
            <w:r w:rsidR="00D61B55">
              <w:rPr>
                <w:noProof/>
                <w:webHidden/>
              </w:rPr>
              <w:t>16</w:t>
            </w:r>
            <w:r w:rsidR="00D61B55">
              <w:rPr>
                <w:noProof/>
                <w:webHidden/>
              </w:rPr>
              <w:fldChar w:fldCharType="end"/>
            </w:r>
          </w:hyperlink>
        </w:p>
        <w:p w14:paraId="2431A91F"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21" w:history="1">
            <w:r w:rsidR="00D61B55" w:rsidRPr="00DC0696">
              <w:rPr>
                <w:rStyle w:val="Hyperlink"/>
                <w:noProof/>
                <w:lang w:val="en-GB"/>
              </w:rPr>
              <w:t>Appendix III Definitions</w:t>
            </w:r>
            <w:r w:rsidR="00D61B55">
              <w:rPr>
                <w:noProof/>
                <w:webHidden/>
              </w:rPr>
              <w:tab/>
            </w:r>
            <w:r w:rsidR="00D61B55">
              <w:rPr>
                <w:noProof/>
                <w:webHidden/>
              </w:rPr>
              <w:fldChar w:fldCharType="begin"/>
            </w:r>
            <w:r w:rsidR="00D61B55">
              <w:rPr>
                <w:noProof/>
                <w:webHidden/>
              </w:rPr>
              <w:instrText xml:space="preserve"> PAGEREF _Toc500137321 \h </w:instrText>
            </w:r>
            <w:r w:rsidR="00D61B55">
              <w:rPr>
                <w:noProof/>
                <w:webHidden/>
              </w:rPr>
            </w:r>
            <w:r w:rsidR="00D61B55">
              <w:rPr>
                <w:noProof/>
                <w:webHidden/>
              </w:rPr>
              <w:fldChar w:fldCharType="separate"/>
            </w:r>
            <w:r w:rsidR="00D61B55">
              <w:rPr>
                <w:noProof/>
                <w:webHidden/>
              </w:rPr>
              <w:t>17</w:t>
            </w:r>
            <w:r w:rsidR="00D61B55">
              <w:rPr>
                <w:noProof/>
                <w:webHidden/>
              </w:rPr>
              <w:fldChar w:fldCharType="end"/>
            </w:r>
          </w:hyperlink>
        </w:p>
        <w:p w14:paraId="2031BDBD" w14:textId="77777777" w:rsidR="00D61B55" w:rsidRDefault="007E05F8">
          <w:pPr>
            <w:pStyle w:val="TOC1"/>
            <w:tabs>
              <w:tab w:val="right" w:leader="dot" w:pos="8692"/>
            </w:tabs>
            <w:rPr>
              <w:rFonts w:asciiTheme="minorHAnsi" w:eastAsiaTheme="minorEastAsia" w:hAnsiTheme="minorHAnsi" w:cstheme="minorBidi"/>
              <w:noProof/>
              <w:lang w:eastAsia="nb-NO"/>
            </w:rPr>
          </w:pPr>
          <w:hyperlink w:anchor="_Toc500137322" w:history="1">
            <w:r w:rsidR="00D61B55" w:rsidRPr="00DC0696">
              <w:rPr>
                <w:rStyle w:val="Hyperlink"/>
                <w:noProof/>
                <w:lang w:val="en-GB"/>
              </w:rPr>
              <w:t>Appendix IV. Other Relevant Information Resources</w:t>
            </w:r>
            <w:r w:rsidR="00D61B55">
              <w:rPr>
                <w:noProof/>
                <w:webHidden/>
              </w:rPr>
              <w:tab/>
            </w:r>
            <w:r w:rsidR="00D61B55">
              <w:rPr>
                <w:noProof/>
                <w:webHidden/>
              </w:rPr>
              <w:fldChar w:fldCharType="begin"/>
            </w:r>
            <w:r w:rsidR="00D61B55">
              <w:rPr>
                <w:noProof/>
                <w:webHidden/>
              </w:rPr>
              <w:instrText xml:space="preserve"> PAGEREF _Toc500137322 \h </w:instrText>
            </w:r>
            <w:r w:rsidR="00D61B55">
              <w:rPr>
                <w:noProof/>
                <w:webHidden/>
              </w:rPr>
            </w:r>
            <w:r w:rsidR="00D61B55">
              <w:rPr>
                <w:noProof/>
                <w:webHidden/>
              </w:rPr>
              <w:fldChar w:fldCharType="separate"/>
            </w:r>
            <w:r w:rsidR="00D61B55">
              <w:rPr>
                <w:noProof/>
                <w:webHidden/>
              </w:rPr>
              <w:t>18</w:t>
            </w:r>
            <w:r w:rsidR="00D61B55">
              <w:rPr>
                <w:noProof/>
                <w:webHidden/>
              </w:rPr>
              <w:fldChar w:fldCharType="end"/>
            </w:r>
          </w:hyperlink>
        </w:p>
        <w:p w14:paraId="7B740E5D" w14:textId="77777777" w:rsidR="004F42C7" w:rsidRDefault="004F42C7">
          <w:r>
            <w:rPr>
              <w:b/>
              <w:bCs/>
            </w:rPr>
            <w:fldChar w:fldCharType="end"/>
          </w:r>
        </w:p>
      </w:sdtContent>
    </w:sdt>
    <w:p w14:paraId="2E57F1D5" w14:textId="77777777" w:rsidR="004F42C7" w:rsidRDefault="004F42C7" w:rsidP="004F42C7">
      <w:pPr>
        <w:rPr>
          <w:i/>
          <w:u w:val="single"/>
          <w:lang w:val="en-GB"/>
        </w:rPr>
      </w:pPr>
    </w:p>
    <w:p w14:paraId="7EE54F84" w14:textId="77777777" w:rsidR="00164B04" w:rsidRDefault="00164B04">
      <w:pPr>
        <w:spacing w:after="200" w:line="276" w:lineRule="auto"/>
        <w:rPr>
          <w:i/>
          <w:u w:val="single"/>
          <w:lang w:val="en-GB"/>
        </w:rPr>
      </w:pPr>
      <w:r>
        <w:rPr>
          <w:i/>
          <w:u w:val="single"/>
          <w:lang w:val="en-GB"/>
        </w:rPr>
        <w:br w:type="page"/>
      </w:r>
    </w:p>
    <w:p w14:paraId="3E2884AC" w14:textId="099BAB1D" w:rsidR="00FD1E38" w:rsidRPr="00082827" w:rsidRDefault="00FD1E38" w:rsidP="00A04DF4">
      <w:pPr>
        <w:pStyle w:val="Heading1"/>
        <w:spacing w:before="0" w:after="0"/>
        <w:rPr>
          <w:color w:val="000000" w:themeColor="text1"/>
          <w:lang w:val="en-GB"/>
        </w:rPr>
      </w:pPr>
      <w:bookmarkStart w:id="3" w:name="_Toc500137302"/>
      <w:r w:rsidRPr="00082827">
        <w:rPr>
          <w:color w:val="000000" w:themeColor="text1"/>
          <w:lang w:val="en-GB"/>
        </w:rPr>
        <w:lastRenderedPageBreak/>
        <w:t>IMO Single Window Project</w:t>
      </w:r>
      <w:bookmarkEnd w:id="3"/>
    </w:p>
    <w:p w14:paraId="33768EEE" w14:textId="77777777" w:rsidR="00A04DF4" w:rsidRPr="00CF71BB" w:rsidRDefault="00A04DF4" w:rsidP="00503DCE">
      <w:pPr>
        <w:jc w:val="both"/>
        <w:rPr>
          <w:b/>
          <w:lang w:val="en-GB"/>
        </w:rPr>
      </w:pPr>
    </w:p>
    <w:p w14:paraId="0D6E7F05" w14:textId="4AE6AB54" w:rsidR="00155410" w:rsidRPr="00CF71BB" w:rsidRDefault="00155410" w:rsidP="00155410">
      <w:pPr>
        <w:jc w:val="both"/>
        <w:rPr>
          <w:b/>
          <w:lang w:val="en-GB"/>
        </w:rPr>
      </w:pPr>
      <w:r w:rsidRPr="00CF71BB">
        <w:rPr>
          <w:b/>
          <w:lang w:val="en-GB"/>
        </w:rPr>
        <w:t>Th</w:t>
      </w:r>
      <w:r>
        <w:rPr>
          <w:b/>
          <w:lang w:val="en-GB"/>
        </w:rPr>
        <w:t>is</w:t>
      </w:r>
      <w:r w:rsidRPr="00CF71BB">
        <w:rPr>
          <w:b/>
          <w:lang w:val="en-GB"/>
        </w:rPr>
        <w:t xml:space="preserve"> document is a revision and a continuation of the </w:t>
      </w:r>
      <w:r w:rsidRPr="00CF71BB">
        <w:rPr>
          <w:b/>
          <w:i/>
          <w:lang w:val="en-GB"/>
        </w:rPr>
        <w:t xml:space="preserve">Concept </w:t>
      </w:r>
      <w:del w:id="4" w:author="Cagri Kucukyildiz" w:date="2017-12-05T14:51:00Z">
        <w:r w:rsidRPr="00CF71BB" w:rsidDel="00C70515">
          <w:rPr>
            <w:b/>
            <w:i/>
            <w:lang w:val="en-GB"/>
          </w:rPr>
          <w:delText xml:space="preserve">paper </w:delText>
        </w:r>
      </w:del>
      <w:ins w:id="5" w:author="Cagri Kucukyildiz" w:date="2017-12-05T14:51:00Z">
        <w:r w:rsidR="00C70515">
          <w:rPr>
            <w:b/>
            <w:i/>
            <w:lang w:val="en-GB"/>
          </w:rPr>
          <w:t>P</w:t>
        </w:r>
        <w:r w:rsidR="00C70515" w:rsidRPr="00CF71BB">
          <w:rPr>
            <w:b/>
            <w:i/>
            <w:lang w:val="en-GB"/>
          </w:rPr>
          <w:t xml:space="preserve">aper </w:t>
        </w:r>
      </w:ins>
      <w:r w:rsidRPr="00CF71BB">
        <w:rPr>
          <w:b/>
          <w:i/>
          <w:lang w:val="en-GB"/>
        </w:rPr>
        <w:t>for the IMO Single Window Project for Antigua and Barbuda</w:t>
      </w:r>
      <w:r w:rsidRPr="00CF71BB">
        <w:rPr>
          <w:b/>
          <w:lang w:val="en-GB"/>
        </w:rPr>
        <w:t xml:space="preserve"> </w:t>
      </w:r>
      <w:del w:id="6" w:author="Cagri Kucukyildiz" w:date="2017-12-05T14:51:00Z">
        <w:r w:rsidRPr="00CF71BB" w:rsidDel="00C70515">
          <w:rPr>
            <w:b/>
            <w:lang w:val="en-GB"/>
          </w:rPr>
          <w:delText xml:space="preserve">document </w:delText>
        </w:r>
      </w:del>
      <w:r w:rsidRPr="00CF71BB">
        <w:rPr>
          <w:b/>
          <w:lang w:val="en-GB"/>
        </w:rPr>
        <w:t xml:space="preserve">and reflects the results and findings from the </w:t>
      </w:r>
      <w:del w:id="7" w:author="Cagri Kucukyildiz" w:date="2017-12-05T14:51:00Z">
        <w:r w:rsidRPr="00CF71BB" w:rsidDel="00C70515">
          <w:rPr>
            <w:b/>
            <w:lang w:val="en-GB"/>
          </w:rPr>
          <w:delText xml:space="preserve">recent </w:delText>
        </w:r>
      </w:del>
      <w:ins w:id="8" w:author="Cagri Kucukyildiz" w:date="2017-12-05T14:51:00Z">
        <w:r w:rsidR="00C70515">
          <w:rPr>
            <w:b/>
            <w:lang w:val="en-GB"/>
          </w:rPr>
          <w:t>1</w:t>
        </w:r>
        <w:r w:rsidR="00C70515" w:rsidRPr="00C70515">
          <w:rPr>
            <w:b/>
            <w:vertAlign w:val="superscript"/>
            <w:lang w:val="en-GB"/>
            <w:rPrChange w:id="9" w:author="Cagri Kucukyildiz" w:date="2017-12-05T14:51:00Z">
              <w:rPr>
                <w:b/>
                <w:lang w:val="en-GB"/>
              </w:rPr>
            </w:rPrChange>
          </w:rPr>
          <w:t>st</w:t>
        </w:r>
        <w:r w:rsidR="00C70515">
          <w:rPr>
            <w:b/>
            <w:lang w:val="en-GB"/>
          </w:rPr>
          <w:t xml:space="preserve"> study</w:t>
        </w:r>
        <w:r w:rsidR="00C70515" w:rsidRPr="00CF71BB">
          <w:rPr>
            <w:b/>
            <w:lang w:val="en-GB"/>
          </w:rPr>
          <w:t xml:space="preserve"> </w:t>
        </w:r>
      </w:ins>
      <w:r w:rsidRPr="00CF71BB">
        <w:rPr>
          <w:b/>
          <w:lang w:val="en-GB"/>
        </w:rPr>
        <w:t>visit to St. Johns, Antigua</w:t>
      </w:r>
      <w:ins w:id="10" w:author="Cagri Kucukyildiz" w:date="2017-12-05T14:51:00Z">
        <w:r w:rsidR="00C70515">
          <w:rPr>
            <w:b/>
            <w:lang w:val="en-GB"/>
          </w:rPr>
          <w:t xml:space="preserve"> from 9 to 13 October 2017</w:t>
        </w:r>
      </w:ins>
      <w:r w:rsidRPr="00CF71BB">
        <w:rPr>
          <w:b/>
          <w:lang w:val="en-GB"/>
        </w:rPr>
        <w:t>.</w:t>
      </w:r>
    </w:p>
    <w:p w14:paraId="630B9E9B" w14:textId="77777777" w:rsidR="00155410" w:rsidRDefault="00155410" w:rsidP="00CF71BB">
      <w:pPr>
        <w:jc w:val="both"/>
        <w:rPr>
          <w:b/>
          <w:lang w:val="en-GB"/>
        </w:rPr>
      </w:pPr>
    </w:p>
    <w:p w14:paraId="13AAB780" w14:textId="3E73AD9C" w:rsidR="00CF71BB" w:rsidRDefault="00155410" w:rsidP="00CF71BB">
      <w:pPr>
        <w:jc w:val="both"/>
        <w:rPr>
          <w:b/>
          <w:lang w:val="en-GB"/>
        </w:rPr>
      </w:pPr>
      <w:r>
        <w:rPr>
          <w:b/>
          <w:lang w:val="en-GB"/>
        </w:rPr>
        <w:t>Furthermore</w:t>
      </w:r>
      <w:ins w:id="11" w:author="Cagri Kucukyildiz" w:date="2017-12-05T17:10:00Z">
        <w:r w:rsidR="00894A6B">
          <w:rPr>
            <w:b/>
            <w:lang w:val="en-GB"/>
          </w:rPr>
          <w:t>,</w:t>
        </w:r>
      </w:ins>
      <w:r>
        <w:rPr>
          <w:b/>
          <w:lang w:val="en-GB"/>
        </w:rPr>
        <w:t xml:space="preserve"> the </w:t>
      </w:r>
      <w:r w:rsidR="00CF71BB" w:rsidRPr="00CF71BB">
        <w:rPr>
          <w:b/>
          <w:lang w:val="en-GB"/>
        </w:rPr>
        <w:t xml:space="preserve">document outlines the preliminary project plan and </w:t>
      </w:r>
      <w:ins w:id="12" w:author="Cagri Kucukyildiz" w:date="2017-12-05T17:11:00Z">
        <w:r w:rsidR="00894A6B">
          <w:rPr>
            <w:b/>
            <w:lang w:val="en-GB"/>
          </w:rPr>
          <w:t xml:space="preserve">the </w:t>
        </w:r>
      </w:ins>
      <w:r w:rsidR="00CF71BB" w:rsidRPr="00CF71BB">
        <w:rPr>
          <w:b/>
          <w:lang w:val="en-GB"/>
        </w:rPr>
        <w:t xml:space="preserve">project status for the establishment of a National Maritime Single Window system in Antigua and Barbuda, based upon the Single Window of Norway, </w:t>
      </w:r>
      <w:proofErr w:type="spellStart"/>
      <w:r w:rsidR="00CF71BB" w:rsidRPr="00CF71BB">
        <w:rPr>
          <w:b/>
          <w:lang w:val="en-GB"/>
        </w:rPr>
        <w:t>SafeSeaNet</w:t>
      </w:r>
      <w:proofErr w:type="spellEnd"/>
      <w:r w:rsidR="00CF71BB" w:rsidRPr="00CF71BB">
        <w:rPr>
          <w:b/>
          <w:lang w:val="en-GB"/>
        </w:rPr>
        <w:t xml:space="preserve"> (SSNN). </w:t>
      </w:r>
    </w:p>
    <w:p w14:paraId="21B76502" w14:textId="77777777" w:rsidR="00CF71BB" w:rsidRDefault="00CF71BB" w:rsidP="00FB20E1">
      <w:pPr>
        <w:jc w:val="both"/>
        <w:rPr>
          <w:b/>
          <w:lang w:val="en-GB"/>
        </w:rPr>
      </w:pPr>
    </w:p>
    <w:p w14:paraId="2B30F73F" w14:textId="5747044E" w:rsidR="00FB20E1" w:rsidRPr="00175FD4" w:rsidRDefault="00FB20E1" w:rsidP="00FB20E1">
      <w:pPr>
        <w:jc w:val="both"/>
        <w:rPr>
          <w:b/>
          <w:lang w:val="en-GB"/>
        </w:rPr>
      </w:pPr>
      <w:r>
        <w:rPr>
          <w:b/>
          <w:lang w:val="en-GB"/>
        </w:rPr>
        <w:t>Introduction</w:t>
      </w:r>
      <w:r w:rsidRPr="00175FD4">
        <w:rPr>
          <w:b/>
          <w:lang w:val="en-GB"/>
        </w:rPr>
        <w:t xml:space="preserve"> </w:t>
      </w:r>
    </w:p>
    <w:p w14:paraId="00D3FACD" w14:textId="11CFE2E5" w:rsidR="00B637B8" w:rsidRDefault="00B637B8" w:rsidP="00B637B8">
      <w:pPr>
        <w:jc w:val="both"/>
        <w:rPr>
          <w:lang w:val="en-GB"/>
        </w:rPr>
      </w:pPr>
      <w:r>
        <w:rPr>
          <w:lang w:val="en-GB"/>
        </w:rPr>
        <w:t xml:space="preserve">The objective of the project is </w:t>
      </w:r>
      <w:del w:id="13" w:author="Cagri Kucukyildiz" w:date="2017-12-05T14:52:00Z">
        <w:r w:rsidDel="002146D0">
          <w:rPr>
            <w:lang w:val="en-GB"/>
          </w:rPr>
          <w:delText xml:space="preserve">to </w:delText>
        </w:r>
      </w:del>
      <w:ins w:id="14" w:author="Cagri Kucukyildiz" w:date="2017-12-05T14:52:00Z">
        <w:r w:rsidR="002146D0">
          <w:rPr>
            <w:lang w:val="en-GB"/>
          </w:rPr>
          <w:t xml:space="preserve">the </w:t>
        </w:r>
      </w:ins>
      <w:r>
        <w:rPr>
          <w:lang w:val="en-GB"/>
        </w:rPr>
        <w:t xml:space="preserve">implementation of a Maritime Single Window in </w:t>
      </w:r>
      <w:r w:rsidRPr="008D2091">
        <w:rPr>
          <w:lang w:val="en-GB"/>
        </w:rPr>
        <w:t xml:space="preserve">Antigua </w:t>
      </w:r>
      <w:r>
        <w:rPr>
          <w:lang w:val="en-GB"/>
        </w:rPr>
        <w:t>and</w:t>
      </w:r>
      <w:r w:rsidRPr="008D2091">
        <w:rPr>
          <w:lang w:val="en-GB"/>
        </w:rPr>
        <w:t xml:space="preserve"> Barbuda</w:t>
      </w:r>
      <w:r>
        <w:rPr>
          <w:lang w:val="en-GB"/>
        </w:rPr>
        <w:t xml:space="preserve">. </w:t>
      </w:r>
      <w:r w:rsidRPr="002E5336">
        <w:rPr>
          <w:lang w:val="en-GB"/>
        </w:rPr>
        <w:t>Thus, the</w:t>
      </w:r>
      <w:r>
        <w:rPr>
          <w:lang w:val="en-GB"/>
        </w:rPr>
        <w:t xml:space="preserve"> Single Window will </w:t>
      </w:r>
      <w:r w:rsidRPr="002E5336">
        <w:rPr>
          <w:lang w:val="en-GB"/>
        </w:rPr>
        <w:t xml:space="preserve">provide </w:t>
      </w:r>
      <w:r>
        <w:rPr>
          <w:lang w:val="en-GB"/>
        </w:rPr>
        <w:t>a system f</w:t>
      </w:r>
      <w:r w:rsidRPr="002E5336">
        <w:rPr>
          <w:lang w:val="en-GB"/>
        </w:rPr>
        <w:t>o</w:t>
      </w:r>
      <w:r>
        <w:rPr>
          <w:lang w:val="en-GB"/>
        </w:rPr>
        <w:t>r</w:t>
      </w:r>
      <w:r w:rsidRPr="002E5336">
        <w:rPr>
          <w:lang w:val="en-GB"/>
        </w:rPr>
        <w:t xml:space="preserve"> maritime transport clearance, including the clearance of the ship</w:t>
      </w:r>
      <w:r>
        <w:rPr>
          <w:lang w:val="en-GB"/>
        </w:rPr>
        <w:t xml:space="preserve"> electronically by the deadline for </w:t>
      </w:r>
      <w:r w:rsidRPr="00E73EA4">
        <w:rPr>
          <w:lang w:val="en-GB"/>
        </w:rPr>
        <w:t>Public Authorities to establish systems for the electronic exchange of information by 8 April 2019</w:t>
      </w:r>
      <w:r>
        <w:rPr>
          <w:lang w:val="en-GB"/>
        </w:rPr>
        <w:t>, as a mandatory requirement according to the new Standard 1.3</w:t>
      </w:r>
      <w:r w:rsidRPr="00F610AC">
        <w:rPr>
          <w:i/>
          <w:lang w:val="en-GB"/>
        </w:rPr>
        <w:t>bis</w:t>
      </w:r>
      <w:r>
        <w:rPr>
          <w:lang w:val="en-GB"/>
        </w:rPr>
        <w:t xml:space="preserve"> of the IMO</w:t>
      </w:r>
      <w:r w:rsidRPr="00636480">
        <w:rPr>
          <w:lang w:val="en-GB"/>
        </w:rPr>
        <w:t xml:space="preserve"> Convention on Facilitation of International Maritime Traffic</w:t>
      </w:r>
      <w:r>
        <w:rPr>
          <w:lang w:val="en-GB"/>
        </w:rPr>
        <w:t xml:space="preserve"> (FAL Convention). </w:t>
      </w:r>
    </w:p>
    <w:p w14:paraId="44A1FFEF" w14:textId="77777777" w:rsidR="00F629C3" w:rsidRDefault="00F629C3" w:rsidP="00F629C3">
      <w:pPr>
        <w:jc w:val="both"/>
        <w:rPr>
          <w:lang w:val="en-GB"/>
        </w:rPr>
      </w:pPr>
    </w:p>
    <w:p w14:paraId="15E447D2" w14:textId="336B3719" w:rsidR="00F629C3" w:rsidRDefault="00B637B8" w:rsidP="00FD1E38">
      <w:pPr>
        <w:jc w:val="both"/>
        <w:rPr>
          <w:lang w:val="en-GB"/>
        </w:rPr>
      </w:pPr>
      <w:r>
        <w:rPr>
          <w:lang w:val="en-GB"/>
        </w:rPr>
        <w:t xml:space="preserve">Antigua and Barbuda and Norway are the main stakeholders for the project. </w:t>
      </w:r>
      <w:r w:rsidR="00080FA9">
        <w:rPr>
          <w:lang w:val="en-GB"/>
        </w:rPr>
        <w:t xml:space="preserve">IMO </w:t>
      </w:r>
      <w:del w:id="15" w:author="Cagri Kucukyildiz" w:date="2017-12-05T14:53:00Z">
        <w:r w:rsidR="00080FA9" w:rsidDel="002146D0">
          <w:rPr>
            <w:lang w:val="en-GB"/>
          </w:rPr>
          <w:delText xml:space="preserve">will </w:delText>
        </w:r>
      </w:del>
      <w:r w:rsidR="00080FA9">
        <w:rPr>
          <w:lang w:val="en-GB"/>
        </w:rPr>
        <w:t>assume</w:t>
      </w:r>
      <w:ins w:id="16" w:author="Cagri Kucukyildiz" w:date="2017-12-05T14:53:00Z">
        <w:r w:rsidR="002146D0">
          <w:rPr>
            <w:lang w:val="en-GB"/>
          </w:rPr>
          <w:t>s</w:t>
        </w:r>
      </w:ins>
      <w:r w:rsidR="00080FA9">
        <w:rPr>
          <w:lang w:val="en-GB"/>
        </w:rPr>
        <w:t xml:space="preserve"> a coordination role between Norway and Antigua and Barbuda by providing administrative assistance to the parties during the project timeline. IMO representatives </w:t>
      </w:r>
      <w:del w:id="17" w:author="Cagri Kucukyildiz" w:date="2017-12-05T17:12:00Z">
        <w:r w:rsidR="00080FA9" w:rsidDel="00894A6B">
          <w:rPr>
            <w:lang w:val="en-GB"/>
          </w:rPr>
          <w:delText>will participate</w:delText>
        </w:r>
      </w:del>
      <w:ins w:id="18" w:author="Cagri Kucukyildiz" w:date="2017-12-05T17:12:00Z">
        <w:r w:rsidR="00894A6B">
          <w:rPr>
            <w:lang w:val="en-GB"/>
          </w:rPr>
          <w:t>are involved</w:t>
        </w:r>
      </w:ins>
      <w:r w:rsidR="00080FA9">
        <w:rPr>
          <w:lang w:val="en-GB"/>
        </w:rPr>
        <w:t xml:space="preserve"> in the steering committee</w:t>
      </w:r>
      <w:r w:rsidR="00CE530C">
        <w:rPr>
          <w:lang w:val="en-GB"/>
        </w:rPr>
        <w:t xml:space="preserve"> (SC)</w:t>
      </w:r>
      <w:ins w:id="19" w:author="Cagri Kucukyildiz" w:date="2017-12-05T17:12:00Z">
        <w:r w:rsidR="00894A6B">
          <w:rPr>
            <w:lang w:val="en-GB"/>
          </w:rPr>
          <w:t>, it`s</w:t>
        </w:r>
      </w:ins>
      <w:r w:rsidR="00080FA9">
        <w:rPr>
          <w:lang w:val="en-GB"/>
        </w:rPr>
        <w:t xml:space="preserve"> </w:t>
      </w:r>
      <w:ins w:id="20" w:author="Cagri Kucukyildiz" w:date="2017-12-05T14:54:00Z">
        <w:r w:rsidR="002146D0">
          <w:rPr>
            <w:lang w:val="en-GB"/>
          </w:rPr>
          <w:t xml:space="preserve">meetings </w:t>
        </w:r>
      </w:ins>
      <w:r w:rsidR="00080FA9">
        <w:rPr>
          <w:lang w:val="en-GB"/>
        </w:rPr>
        <w:t>and monitor the project`s trajectory.</w:t>
      </w:r>
      <w:r>
        <w:rPr>
          <w:lang w:val="en-GB"/>
        </w:rPr>
        <w:t xml:space="preserve"> Norway </w:t>
      </w:r>
      <w:del w:id="21" w:author="Cagri Kucukyildiz" w:date="2017-12-05T14:54:00Z">
        <w:r w:rsidDel="002146D0">
          <w:rPr>
            <w:lang w:val="en-GB"/>
          </w:rPr>
          <w:delText xml:space="preserve">will </w:delText>
        </w:r>
      </w:del>
      <w:r>
        <w:rPr>
          <w:lang w:val="en-GB"/>
        </w:rPr>
        <w:t>provide</w:t>
      </w:r>
      <w:ins w:id="22" w:author="Cagri Kucukyildiz" w:date="2017-12-05T14:54:00Z">
        <w:r w:rsidR="002146D0">
          <w:rPr>
            <w:lang w:val="en-GB"/>
          </w:rPr>
          <w:t>s</w:t>
        </w:r>
      </w:ins>
      <w:r>
        <w:rPr>
          <w:lang w:val="en-GB"/>
        </w:rPr>
        <w:t xml:space="preserve"> in-kind and financial support to the beneficiary country, Antigua and Barbuda.</w:t>
      </w:r>
    </w:p>
    <w:p w14:paraId="446118FD" w14:textId="77777777" w:rsidR="00B637B8" w:rsidRDefault="00B637B8" w:rsidP="00FD1E38">
      <w:pPr>
        <w:jc w:val="both"/>
        <w:rPr>
          <w:lang w:val="en-GB"/>
        </w:rPr>
      </w:pPr>
    </w:p>
    <w:p w14:paraId="60429515" w14:textId="3F6B6DB7" w:rsidR="00FB20E1" w:rsidRDefault="002C16B0" w:rsidP="00D201DF">
      <w:pPr>
        <w:jc w:val="both"/>
        <w:rPr>
          <w:lang w:val="en-GB"/>
        </w:rPr>
      </w:pPr>
      <w:r>
        <w:rPr>
          <w:lang w:val="en-GB"/>
        </w:rPr>
        <w:t>The visit to Antigua</w:t>
      </w:r>
      <w:r w:rsidR="00D201DF">
        <w:rPr>
          <w:lang w:val="en-GB"/>
        </w:rPr>
        <w:t xml:space="preserve"> gave the </w:t>
      </w:r>
      <w:r w:rsidRPr="002C16B0">
        <w:rPr>
          <w:lang w:val="en-GB"/>
        </w:rPr>
        <w:t>project team an opportunity to meet the stakeholders in order to discuss the scope of the project</w:t>
      </w:r>
      <w:r w:rsidR="00D201DF">
        <w:rPr>
          <w:lang w:val="en-GB"/>
        </w:rPr>
        <w:t xml:space="preserve">, </w:t>
      </w:r>
      <w:r w:rsidRPr="002C16B0">
        <w:rPr>
          <w:lang w:val="en-GB"/>
        </w:rPr>
        <w:t xml:space="preserve">to identify existing facilities as well as to conduct a needs assessment. </w:t>
      </w:r>
    </w:p>
    <w:p w14:paraId="6E01AEA3" w14:textId="77777777" w:rsidR="00FB20E1" w:rsidRDefault="00FB20E1" w:rsidP="00FD1E38">
      <w:pPr>
        <w:jc w:val="both"/>
        <w:rPr>
          <w:lang w:val="en-GB"/>
        </w:rPr>
      </w:pPr>
    </w:p>
    <w:p w14:paraId="7EFDF7D0" w14:textId="332D884F" w:rsidR="00D201DF" w:rsidRDefault="00F629C3" w:rsidP="00080FA9">
      <w:pPr>
        <w:jc w:val="both"/>
        <w:rPr>
          <w:lang w:val="en-GB"/>
        </w:rPr>
      </w:pPr>
      <w:del w:id="23" w:author="Cagri Kucukyildiz" w:date="2017-12-05T14:56:00Z">
        <w:r w:rsidDel="002146D0">
          <w:rPr>
            <w:lang w:val="en-GB"/>
          </w:rPr>
          <w:delText xml:space="preserve">Different </w:delText>
        </w:r>
      </w:del>
      <w:ins w:id="24" w:author="Cagri Kucukyildiz" w:date="2017-12-05T14:56:00Z">
        <w:r w:rsidR="002146D0">
          <w:rPr>
            <w:lang w:val="en-GB"/>
          </w:rPr>
          <w:t xml:space="preserve">The </w:t>
        </w:r>
      </w:ins>
      <w:r>
        <w:rPr>
          <w:lang w:val="en-GB"/>
        </w:rPr>
        <w:t xml:space="preserve">phases </w:t>
      </w:r>
      <w:ins w:id="25" w:author="Cagri Kucukyildiz" w:date="2017-12-05T14:56:00Z">
        <w:r w:rsidR="002146D0">
          <w:rPr>
            <w:lang w:val="en-GB"/>
          </w:rPr>
          <w:t>of the project had been</w:t>
        </w:r>
      </w:ins>
      <w:del w:id="26" w:author="Cagri Kucukyildiz" w:date="2017-12-05T14:56:00Z">
        <w:r w:rsidDel="002146D0">
          <w:rPr>
            <w:lang w:val="en-GB"/>
          </w:rPr>
          <w:delText>where</w:delText>
        </w:r>
      </w:del>
      <w:r>
        <w:rPr>
          <w:lang w:val="en-GB"/>
        </w:rPr>
        <w:t xml:space="preserve"> described in the </w:t>
      </w:r>
      <w:ins w:id="27" w:author="Cagri Kucukyildiz" w:date="2017-12-05T17:13:00Z">
        <w:r w:rsidR="00894A6B">
          <w:rPr>
            <w:lang w:val="en-GB"/>
          </w:rPr>
          <w:t xml:space="preserve">previously established </w:t>
        </w:r>
      </w:ins>
      <w:r>
        <w:rPr>
          <w:lang w:val="en-GB"/>
        </w:rPr>
        <w:t xml:space="preserve">concept paper and </w:t>
      </w:r>
      <w:del w:id="28" w:author="Cagri Kucukyildiz" w:date="2017-12-05T14:56:00Z">
        <w:r w:rsidDel="002146D0">
          <w:rPr>
            <w:lang w:val="en-GB"/>
          </w:rPr>
          <w:delText xml:space="preserve">is </w:delText>
        </w:r>
      </w:del>
      <w:ins w:id="29" w:author="Cagri Kucukyildiz" w:date="2017-12-05T14:56:00Z">
        <w:r w:rsidR="002146D0">
          <w:rPr>
            <w:lang w:val="en-GB"/>
          </w:rPr>
          <w:t xml:space="preserve">are </w:t>
        </w:r>
      </w:ins>
      <w:r>
        <w:rPr>
          <w:lang w:val="en-GB"/>
        </w:rPr>
        <w:t xml:space="preserve">further elaborated and specified in this </w:t>
      </w:r>
      <w:del w:id="30" w:author="Cagri Kucukyildiz" w:date="2017-12-05T14:57:00Z">
        <w:r w:rsidDel="002146D0">
          <w:rPr>
            <w:lang w:val="en-GB"/>
          </w:rPr>
          <w:delText>plan</w:delText>
        </w:r>
      </w:del>
      <w:ins w:id="31" w:author="Cagri Kucukyildiz" w:date="2017-12-05T14:57:00Z">
        <w:r w:rsidR="002146D0">
          <w:rPr>
            <w:lang w:val="en-GB"/>
          </w:rPr>
          <w:t>document</w:t>
        </w:r>
      </w:ins>
      <w:r>
        <w:rPr>
          <w:lang w:val="en-GB"/>
        </w:rPr>
        <w:t>.</w:t>
      </w:r>
      <w:r w:rsidR="00080FA9">
        <w:rPr>
          <w:lang w:val="en-GB"/>
        </w:rPr>
        <w:t xml:space="preserve"> Furthermore</w:t>
      </w:r>
      <w:ins w:id="32" w:author="Cagri Kucukyildiz" w:date="2017-12-05T14:57:00Z">
        <w:r w:rsidR="002146D0">
          <w:rPr>
            <w:lang w:val="en-GB"/>
          </w:rPr>
          <w:t>,</w:t>
        </w:r>
      </w:ins>
      <w:r w:rsidR="00080FA9">
        <w:rPr>
          <w:lang w:val="en-GB"/>
        </w:rPr>
        <w:t xml:space="preserve"> the</w:t>
      </w:r>
      <w:r w:rsidR="00D201DF" w:rsidRPr="007C6299">
        <w:rPr>
          <w:lang w:val="en-GB"/>
        </w:rPr>
        <w:t xml:space="preserve"> </w:t>
      </w:r>
      <w:r w:rsidR="00D201DF">
        <w:rPr>
          <w:lang w:val="en-GB"/>
        </w:rPr>
        <w:t xml:space="preserve">document describes the proposed project </w:t>
      </w:r>
      <w:del w:id="33" w:author="Cagri Kucukyildiz" w:date="2017-12-05T14:57:00Z">
        <w:r w:rsidR="00D201DF" w:rsidDel="00C64F2A">
          <w:rPr>
            <w:lang w:val="en-GB"/>
          </w:rPr>
          <w:delText>organisation</w:delText>
        </w:r>
      </w:del>
      <w:ins w:id="34" w:author="Cagri Kucukyildiz" w:date="2017-12-05T14:57:00Z">
        <w:r w:rsidR="00C64F2A">
          <w:rPr>
            <w:lang w:val="en-GB"/>
          </w:rPr>
          <w:t>organization</w:t>
        </w:r>
      </w:ins>
      <w:r w:rsidR="00D201DF">
        <w:rPr>
          <w:lang w:val="en-GB"/>
        </w:rPr>
        <w:t xml:space="preserve">, the </w:t>
      </w:r>
      <w:r w:rsidR="00B637B8">
        <w:rPr>
          <w:lang w:val="en-GB"/>
        </w:rPr>
        <w:t>participant’s</w:t>
      </w:r>
      <w:r w:rsidR="00D201DF">
        <w:rPr>
          <w:lang w:val="en-GB"/>
        </w:rPr>
        <w:t xml:space="preserve"> roles and responsibilities.</w:t>
      </w:r>
    </w:p>
    <w:p w14:paraId="790B46F5" w14:textId="77777777" w:rsidR="00267254" w:rsidRDefault="00267254" w:rsidP="00FD1E38">
      <w:pPr>
        <w:jc w:val="both"/>
        <w:rPr>
          <w:lang w:val="en-GB"/>
        </w:rPr>
      </w:pPr>
    </w:p>
    <w:p w14:paraId="40AE2762" w14:textId="7C5799AD" w:rsidR="00FD1E38" w:rsidRPr="009D56B3" w:rsidRDefault="00606B9E" w:rsidP="00FD1E38">
      <w:pPr>
        <w:jc w:val="both"/>
        <w:rPr>
          <w:lang w:val="en-GB"/>
        </w:rPr>
      </w:pPr>
      <w:r>
        <w:rPr>
          <w:lang w:val="en-GB"/>
        </w:rPr>
        <w:t xml:space="preserve">The project is currently on time according to the tentative timeline set out in the concept paper, thus there has been no need to </w:t>
      </w:r>
      <w:r w:rsidR="00F629C3">
        <w:rPr>
          <w:lang w:val="en-GB"/>
        </w:rPr>
        <w:t>revise</w:t>
      </w:r>
      <w:r>
        <w:rPr>
          <w:lang w:val="en-GB"/>
        </w:rPr>
        <w:t xml:space="preserve"> the original timeline. However</w:t>
      </w:r>
      <w:ins w:id="35" w:author="Cagri Kucukyildiz" w:date="2017-12-05T14:58:00Z">
        <w:r w:rsidR="00C64F2A">
          <w:rPr>
            <w:lang w:val="en-GB"/>
          </w:rPr>
          <w:t>,</w:t>
        </w:r>
      </w:ins>
      <w:r>
        <w:rPr>
          <w:lang w:val="en-GB"/>
        </w:rPr>
        <w:t xml:space="preserve"> a revision is </w:t>
      </w:r>
      <w:r w:rsidR="00155410">
        <w:rPr>
          <w:lang w:val="en-GB"/>
        </w:rPr>
        <w:t>expected after the detailed project plan has been developed.</w:t>
      </w:r>
      <w:r>
        <w:rPr>
          <w:lang w:val="en-GB"/>
        </w:rPr>
        <w:t xml:space="preserve"> </w:t>
      </w:r>
    </w:p>
    <w:p w14:paraId="7429A740" w14:textId="77777777" w:rsidR="00267254" w:rsidRDefault="00267254" w:rsidP="00FD1E38">
      <w:pPr>
        <w:jc w:val="both"/>
        <w:rPr>
          <w:lang w:val="en-GB"/>
        </w:rPr>
      </w:pPr>
    </w:p>
    <w:p w14:paraId="7840C2CF" w14:textId="77777777" w:rsidR="00B637B8" w:rsidRDefault="00B637B8" w:rsidP="00FD1E38">
      <w:pPr>
        <w:jc w:val="both"/>
        <w:rPr>
          <w:lang w:val="en-GB"/>
        </w:rPr>
      </w:pPr>
    </w:p>
    <w:p w14:paraId="411B51E7" w14:textId="6F79BC83" w:rsidR="00FD1E38" w:rsidRPr="00082827" w:rsidRDefault="00F72EB6" w:rsidP="00CA4E81">
      <w:pPr>
        <w:pStyle w:val="Heading1"/>
        <w:spacing w:before="0" w:after="0"/>
        <w:rPr>
          <w:color w:val="000000" w:themeColor="text1"/>
          <w:lang w:val="en-GB"/>
        </w:rPr>
      </w:pPr>
      <w:bookmarkStart w:id="36" w:name="_Toc500137303"/>
      <w:r>
        <w:rPr>
          <w:color w:val="000000" w:themeColor="text1"/>
          <w:lang w:val="en-GB"/>
        </w:rPr>
        <w:t>Goals and</w:t>
      </w:r>
      <w:r w:rsidRPr="00082827">
        <w:rPr>
          <w:color w:val="000000" w:themeColor="text1"/>
          <w:lang w:val="en-GB"/>
        </w:rPr>
        <w:t xml:space="preserve"> </w:t>
      </w:r>
      <w:r w:rsidR="00FD1E38" w:rsidRPr="00082827">
        <w:rPr>
          <w:color w:val="000000" w:themeColor="text1"/>
          <w:lang w:val="en-GB"/>
        </w:rPr>
        <w:t>objectives</w:t>
      </w:r>
      <w:r w:rsidR="00FD1E38">
        <w:rPr>
          <w:color w:val="000000" w:themeColor="text1"/>
          <w:lang w:val="en-GB"/>
        </w:rPr>
        <w:t xml:space="preserve"> </w:t>
      </w:r>
      <w:r w:rsidR="00FD1E38" w:rsidRPr="00082827">
        <w:rPr>
          <w:color w:val="000000" w:themeColor="text1"/>
          <w:lang w:val="en-GB"/>
        </w:rPr>
        <w:t xml:space="preserve">of the </w:t>
      </w:r>
      <w:r w:rsidR="0015624C">
        <w:rPr>
          <w:color w:val="000000" w:themeColor="text1"/>
          <w:lang w:val="en-GB"/>
        </w:rPr>
        <w:t>project</w:t>
      </w:r>
      <w:bookmarkEnd w:id="36"/>
    </w:p>
    <w:p w14:paraId="5021D7F2" w14:textId="77777777" w:rsidR="002C5445" w:rsidRDefault="002C5445" w:rsidP="00CA4E81">
      <w:pPr>
        <w:rPr>
          <w:highlight w:val="yellow"/>
          <w:lang w:val="en-GB"/>
        </w:rPr>
      </w:pPr>
    </w:p>
    <w:p w14:paraId="3D662E43" w14:textId="77777777" w:rsidR="002C5445" w:rsidRPr="00175FD4" w:rsidRDefault="002C5445" w:rsidP="002C5445">
      <w:pPr>
        <w:jc w:val="both"/>
        <w:rPr>
          <w:b/>
          <w:lang w:val="en-GB"/>
        </w:rPr>
      </w:pPr>
      <w:r w:rsidRPr="00175FD4">
        <w:rPr>
          <w:b/>
          <w:lang w:val="en-GB"/>
        </w:rPr>
        <w:t xml:space="preserve">Background information </w:t>
      </w:r>
    </w:p>
    <w:p w14:paraId="20AAA7FE" w14:textId="77777777" w:rsidR="00931C05" w:rsidRDefault="00931C05" w:rsidP="002C5445">
      <w:pPr>
        <w:jc w:val="both"/>
        <w:rPr>
          <w:ins w:id="37" w:author="Cagri Kucukyildiz" w:date="2017-12-05T14:58:00Z"/>
          <w:lang w:val="en-GB"/>
        </w:rPr>
      </w:pPr>
    </w:p>
    <w:p w14:paraId="517AB0B7" w14:textId="3951D501" w:rsidR="002C5445" w:rsidRPr="00175FD4" w:rsidRDefault="0015624C" w:rsidP="002C5445">
      <w:pPr>
        <w:jc w:val="both"/>
        <w:rPr>
          <w:lang w:val="en-GB"/>
        </w:rPr>
      </w:pPr>
      <w:r>
        <w:rPr>
          <w:lang w:val="en-GB"/>
        </w:rPr>
        <w:t xml:space="preserve">Maritime shipping is a </w:t>
      </w:r>
      <w:r w:rsidRPr="0015624C">
        <w:rPr>
          <w:lang w:val="en-GB"/>
        </w:rPr>
        <w:t xml:space="preserve">business </w:t>
      </w:r>
      <w:r>
        <w:rPr>
          <w:lang w:val="en-GB"/>
        </w:rPr>
        <w:t>where different stakeholders, a</w:t>
      </w:r>
      <w:r w:rsidR="002C5445" w:rsidRPr="00175FD4">
        <w:rPr>
          <w:lang w:val="en-GB"/>
        </w:rPr>
        <w:t>dministrations</w:t>
      </w:r>
      <w:r>
        <w:rPr>
          <w:lang w:val="en-GB"/>
        </w:rPr>
        <w:t xml:space="preserve"> and authorities </w:t>
      </w:r>
      <w:r w:rsidR="002C5445" w:rsidRPr="00175FD4">
        <w:rPr>
          <w:lang w:val="en-GB"/>
        </w:rPr>
        <w:t xml:space="preserve">contribute to its overall efficiency. </w:t>
      </w:r>
      <w:r w:rsidRPr="00175FD4">
        <w:rPr>
          <w:lang w:val="en-GB"/>
        </w:rPr>
        <w:t xml:space="preserve">Good cooperation between authorities, port management, logistic chain and private interests </w:t>
      </w:r>
      <w:del w:id="38" w:author="Cagri Kucukyildiz" w:date="2017-12-05T15:01:00Z">
        <w:r w:rsidRPr="00175FD4" w:rsidDel="00931C05">
          <w:rPr>
            <w:lang w:val="en-GB"/>
          </w:rPr>
          <w:delText>is</w:delText>
        </w:r>
        <w:r w:rsidDel="00931C05">
          <w:rPr>
            <w:lang w:val="en-GB"/>
          </w:rPr>
          <w:delText xml:space="preserve"> </w:delText>
        </w:r>
      </w:del>
      <w:ins w:id="39" w:author="Cagri Kucukyildiz" w:date="2017-12-05T15:01:00Z">
        <w:r w:rsidR="00931C05">
          <w:rPr>
            <w:lang w:val="en-GB"/>
          </w:rPr>
          <w:t xml:space="preserve">are </w:t>
        </w:r>
      </w:ins>
      <w:r>
        <w:rPr>
          <w:lang w:val="en-GB"/>
        </w:rPr>
        <w:t xml:space="preserve">essential for </w:t>
      </w:r>
      <w:ins w:id="40" w:author="Cagri Kucukyildiz" w:date="2017-12-05T15:01:00Z">
        <w:r w:rsidR="00931C05">
          <w:rPr>
            <w:lang w:val="en-GB"/>
          </w:rPr>
          <w:t xml:space="preserve">an </w:t>
        </w:r>
      </w:ins>
      <w:r>
        <w:rPr>
          <w:lang w:val="en-GB"/>
        </w:rPr>
        <w:t xml:space="preserve">efficient trade. </w:t>
      </w:r>
      <w:r w:rsidR="002C5445" w:rsidRPr="00175FD4">
        <w:rPr>
          <w:lang w:val="en-GB"/>
        </w:rPr>
        <w:t>The organization of ports varies considerably between countries, and often more than 10 different competent authorities play important roles in ports for the clearance of ships, crew, cargo and passengers.</w:t>
      </w:r>
    </w:p>
    <w:p w14:paraId="6ADA42FB" w14:textId="77777777" w:rsidR="002C5445" w:rsidRPr="00175FD4" w:rsidRDefault="002C5445" w:rsidP="002C5445">
      <w:pPr>
        <w:jc w:val="both"/>
        <w:rPr>
          <w:lang w:val="en-GB"/>
        </w:rPr>
      </w:pPr>
    </w:p>
    <w:p w14:paraId="5248839B" w14:textId="77777777" w:rsidR="002C5445" w:rsidRPr="00175FD4" w:rsidRDefault="002C5445" w:rsidP="002C5445">
      <w:pPr>
        <w:jc w:val="both"/>
        <w:rPr>
          <w:lang w:val="en-GB"/>
        </w:rPr>
      </w:pPr>
      <w:r w:rsidRPr="00175FD4">
        <w:rPr>
          <w:lang w:val="en-GB"/>
        </w:rPr>
        <w:t xml:space="preserve">Authorities such as customs, port administration, maritime authority, health, police, immigration, agricultural and defence related stakeholders, operate in the port </w:t>
      </w:r>
      <w:r w:rsidRPr="00175FD4">
        <w:rPr>
          <w:lang w:val="en-GB"/>
        </w:rPr>
        <w:lastRenderedPageBreak/>
        <w:t>environment, therefore an efficient coordination between the authorities is essential for the smooth and efficient transit of people, ships and goods through the port.</w:t>
      </w:r>
    </w:p>
    <w:p w14:paraId="42EDA4DB" w14:textId="77777777" w:rsidR="002C5445" w:rsidRPr="00175FD4" w:rsidRDefault="002C5445" w:rsidP="002C5445">
      <w:pPr>
        <w:jc w:val="both"/>
        <w:rPr>
          <w:lang w:val="en-GB"/>
        </w:rPr>
      </w:pPr>
    </w:p>
    <w:p w14:paraId="15CEF250" w14:textId="1365633A" w:rsidR="002C5445" w:rsidRPr="00175FD4" w:rsidRDefault="002C5445" w:rsidP="002C5445">
      <w:pPr>
        <w:jc w:val="both"/>
        <w:rPr>
          <w:lang w:val="en-GB"/>
        </w:rPr>
      </w:pPr>
      <w:r w:rsidRPr="00175FD4">
        <w:rPr>
          <w:lang w:val="en-GB"/>
        </w:rPr>
        <w:t xml:space="preserve">The single window concept avails the improvement in coordination between these authorities, and allows </w:t>
      </w:r>
      <w:ins w:id="41" w:author="Cagri Kucukyildiz" w:date="2017-12-05T15:02:00Z">
        <w:r w:rsidR="00931C05">
          <w:rPr>
            <w:lang w:val="en-GB"/>
          </w:rPr>
          <w:t xml:space="preserve">the </w:t>
        </w:r>
      </w:ins>
      <w:r w:rsidRPr="00175FD4">
        <w:rPr>
          <w:lang w:val="en-GB"/>
        </w:rPr>
        <w:t xml:space="preserve">establishment of good and efficient links between logistic chain stakeholders and private interests. </w:t>
      </w:r>
    </w:p>
    <w:p w14:paraId="7065B3DE" w14:textId="77777777" w:rsidR="002C5445" w:rsidRPr="00175FD4" w:rsidRDefault="002C5445" w:rsidP="002C5445">
      <w:pPr>
        <w:jc w:val="both"/>
        <w:rPr>
          <w:lang w:val="en-GB"/>
        </w:rPr>
      </w:pPr>
    </w:p>
    <w:p w14:paraId="08B249E9" w14:textId="1EF15E44" w:rsidR="002C5445" w:rsidRPr="00175FD4" w:rsidRDefault="002C5445" w:rsidP="002C5445">
      <w:pPr>
        <w:jc w:val="both"/>
        <w:rPr>
          <w:lang w:val="en-GB"/>
        </w:rPr>
      </w:pPr>
      <w:r w:rsidRPr="00175FD4">
        <w:rPr>
          <w:lang w:val="en-GB"/>
        </w:rPr>
        <w:t xml:space="preserve">According to the Annex to the FAL Convention, a Single Window is a facility that allows submission of standardized information covered by the Convention to a single entry point. Contracting Governments should encourage public authorities to introduce arrangements to enable the submission of all the information </w:t>
      </w:r>
      <w:ins w:id="42" w:author="Cagri Kucukyildiz" w:date="2017-12-05T15:05:00Z">
        <w:r w:rsidR="00931C05" w:rsidRPr="00175FD4">
          <w:rPr>
            <w:lang w:val="en-GB"/>
          </w:rPr>
          <w:t xml:space="preserve">to a "Single Window" </w:t>
        </w:r>
      </w:ins>
      <w:r w:rsidRPr="00175FD4">
        <w:rPr>
          <w:lang w:val="en-GB"/>
        </w:rPr>
        <w:t xml:space="preserve">required by </w:t>
      </w:r>
      <w:ins w:id="43" w:author="Cagri Kucukyildiz" w:date="2017-12-05T15:05:00Z">
        <w:r w:rsidR="00931C05">
          <w:rPr>
            <w:lang w:val="en-GB"/>
          </w:rPr>
          <w:t xml:space="preserve">the </w:t>
        </w:r>
      </w:ins>
      <w:r w:rsidRPr="00175FD4">
        <w:rPr>
          <w:lang w:val="en-GB"/>
        </w:rPr>
        <w:t xml:space="preserve">public authorities in connection with the arrival, stay and departure of ships, persons and cargo, avoiding duplication, </w:t>
      </w:r>
      <w:del w:id="44" w:author="Cagri Kucukyildiz" w:date="2017-12-05T15:05:00Z">
        <w:r w:rsidRPr="00175FD4" w:rsidDel="00931C05">
          <w:rPr>
            <w:lang w:val="en-GB"/>
          </w:rPr>
          <w:delText xml:space="preserve">to a "Single Window" </w:delText>
        </w:r>
      </w:del>
      <w:r w:rsidRPr="00175FD4">
        <w:rPr>
          <w:lang w:val="en-GB"/>
        </w:rPr>
        <w:t xml:space="preserve">that may serve also as a mechanism through which the public authorities communicate </w:t>
      </w:r>
      <w:del w:id="45" w:author="Cagri Kucukyildiz" w:date="2017-12-05T15:06:00Z">
        <w:r w:rsidRPr="00175FD4" w:rsidDel="00931C05">
          <w:rPr>
            <w:lang w:val="en-GB"/>
          </w:rPr>
          <w:delText xml:space="preserve">decisions </w:delText>
        </w:r>
      </w:del>
      <w:ins w:id="46" w:author="Cagri Kucukyildiz" w:date="2017-12-05T15:06:00Z">
        <w:r w:rsidR="00931C05">
          <w:rPr>
            <w:lang w:val="en-GB"/>
          </w:rPr>
          <w:t>documents</w:t>
        </w:r>
        <w:r w:rsidR="00931C05" w:rsidRPr="00175FD4">
          <w:rPr>
            <w:lang w:val="en-GB"/>
          </w:rPr>
          <w:t xml:space="preserve"> </w:t>
        </w:r>
      </w:ins>
      <w:r w:rsidRPr="00175FD4">
        <w:rPr>
          <w:lang w:val="en-GB"/>
        </w:rPr>
        <w:t>and other information covered by the FAL Convention.</w:t>
      </w:r>
    </w:p>
    <w:p w14:paraId="3ACA163C" w14:textId="77777777" w:rsidR="002C5445" w:rsidRPr="00175FD4" w:rsidRDefault="002C5445" w:rsidP="002C5445">
      <w:pPr>
        <w:jc w:val="both"/>
        <w:rPr>
          <w:lang w:val="en-GB"/>
        </w:rPr>
      </w:pPr>
    </w:p>
    <w:p w14:paraId="72BF1FB5" w14:textId="2A898C43" w:rsidR="002C5445" w:rsidRPr="00175FD4" w:rsidRDefault="002C5445" w:rsidP="002C5445">
      <w:pPr>
        <w:jc w:val="both"/>
        <w:rPr>
          <w:lang w:val="en-GB"/>
        </w:rPr>
      </w:pPr>
      <w:r w:rsidRPr="00175FD4">
        <w:rPr>
          <w:lang w:val="en-GB"/>
        </w:rPr>
        <w:t xml:space="preserve">In particular, a Maritime Single Window, as one of the core components of </w:t>
      </w:r>
      <w:del w:id="47" w:author="Cagri Kucukyildiz" w:date="2017-12-05T15:06:00Z">
        <w:r w:rsidRPr="00175FD4" w:rsidDel="00931C05">
          <w:rPr>
            <w:lang w:val="en-GB"/>
          </w:rPr>
          <w:delText xml:space="preserve">the </w:delText>
        </w:r>
      </w:del>
      <w:ins w:id="48" w:author="Cagri Kucukyildiz" w:date="2017-12-05T15:06:00Z">
        <w:r w:rsidR="00931C05">
          <w:rPr>
            <w:lang w:val="en-GB"/>
          </w:rPr>
          <w:t>a National</w:t>
        </w:r>
        <w:r w:rsidR="00931C05" w:rsidRPr="00175FD4">
          <w:rPr>
            <w:lang w:val="en-GB"/>
          </w:rPr>
          <w:t xml:space="preserve"> </w:t>
        </w:r>
      </w:ins>
      <w:r w:rsidRPr="00175FD4">
        <w:rPr>
          <w:lang w:val="en-GB"/>
        </w:rPr>
        <w:t xml:space="preserve">Single Window, simplifies and harmonises the administrative procedures applied to maritime transport by making the electronic transmission of information standard and by rationalising reporting formalities such as reporting of the </w:t>
      </w:r>
      <w:r w:rsidR="0015624C">
        <w:rPr>
          <w:lang w:val="en-GB"/>
        </w:rPr>
        <w:t xml:space="preserve">ship </w:t>
      </w:r>
      <w:r w:rsidRPr="00175FD4">
        <w:rPr>
          <w:lang w:val="en-GB"/>
        </w:rPr>
        <w:t>security, ship-generated waste, dangerous goods</w:t>
      </w:r>
      <w:r w:rsidR="0015624C">
        <w:rPr>
          <w:lang w:val="en-GB"/>
        </w:rPr>
        <w:t xml:space="preserve"> and persons </w:t>
      </w:r>
      <w:proofErr w:type="spellStart"/>
      <w:r w:rsidR="0015624C">
        <w:rPr>
          <w:lang w:val="en-GB"/>
        </w:rPr>
        <w:t>onboard</w:t>
      </w:r>
      <w:proofErr w:type="spellEnd"/>
      <w:r w:rsidR="0015624C">
        <w:rPr>
          <w:lang w:val="en-GB"/>
        </w:rPr>
        <w:t xml:space="preserve">. </w:t>
      </w:r>
      <w:r w:rsidR="00EC35F0">
        <w:rPr>
          <w:lang w:val="en-GB"/>
        </w:rPr>
        <w:t xml:space="preserve"> </w:t>
      </w:r>
      <w:r w:rsidRPr="00175FD4">
        <w:rPr>
          <w:lang w:val="en-GB"/>
        </w:rPr>
        <w:t>A new Recommended Practice encourages the use of the "single window" concept, to enable all the information required by public authorities in connection with the arrival, stay and departure of ships, persons and cargo, to be submitted via a single portal without duplication.</w:t>
      </w:r>
    </w:p>
    <w:p w14:paraId="77B906E4" w14:textId="68AEE404" w:rsidR="007A011F" w:rsidRDefault="007A011F" w:rsidP="007A011F">
      <w:pPr>
        <w:pStyle w:val="Heading1"/>
        <w:rPr>
          <w:color w:val="000000" w:themeColor="text1"/>
          <w:lang w:val="en-GB"/>
        </w:rPr>
      </w:pPr>
      <w:bookmarkStart w:id="49" w:name="_Toc500137304"/>
      <w:r w:rsidRPr="00082827">
        <w:rPr>
          <w:color w:val="000000" w:themeColor="text1"/>
          <w:lang w:val="en-GB"/>
        </w:rPr>
        <w:t xml:space="preserve">IMO Single Window </w:t>
      </w:r>
      <w:del w:id="50" w:author="Cagri Kucukyildiz" w:date="2017-12-05T15:08:00Z">
        <w:r w:rsidDel="006747CF">
          <w:rPr>
            <w:color w:val="000000" w:themeColor="text1"/>
            <w:lang w:val="en-GB"/>
          </w:rPr>
          <w:delText xml:space="preserve">project </w:delText>
        </w:r>
      </w:del>
      <w:ins w:id="51" w:author="Cagri Kucukyildiz" w:date="2017-12-05T15:08:00Z">
        <w:r w:rsidR="006747CF">
          <w:rPr>
            <w:color w:val="000000" w:themeColor="text1"/>
            <w:lang w:val="en-GB"/>
          </w:rPr>
          <w:t xml:space="preserve">Project </w:t>
        </w:r>
      </w:ins>
      <w:del w:id="52" w:author="Cagri Kucukyildiz" w:date="2017-12-05T15:08:00Z">
        <w:r w:rsidDel="006747CF">
          <w:rPr>
            <w:color w:val="000000" w:themeColor="text1"/>
            <w:lang w:val="en-GB"/>
          </w:rPr>
          <w:delText>organisation</w:delText>
        </w:r>
      </w:del>
      <w:bookmarkEnd w:id="49"/>
      <w:ins w:id="53" w:author="Cagri Kucukyildiz" w:date="2017-12-05T15:08:00Z">
        <w:r w:rsidR="006747CF">
          <w:rPr>
            <w:color w:val="000000" w:themeColor="text1"/>
            <w:lang w:val="en-GB"/>
          </w:rPr>
          <w:t>Organization</w:t>
        </w:r>
      </w:ins>
    </w:p>
    <w:p w14:paraId="1D95D5BE" w14:textId="15078033" w:rsidR="007A011F" w:rsidRDefault="008C585A" w:rsidP="00110179">
      <w:pPr>
        <w:jc w:val="both"/>
        <w:rPr>
          <w:lang w:val="en-GB"/>
        </w:rPr>
      </w:pPr>
      <w:r>
        <w:rPr>
          <w:lang w:val="en-GB"/>
        </w:rPr>
        <w:t>There are three primary</w:t>
      </w:r>
      <w:r w:rsidR="007A011F">
        <w:rPr>
          <w:lang w:val="en-GB"/>
        </w:rPr>
        <w:t xml:space="preserve"> </w:t>
      </w:r>
      <w:del w:id="54" w:author="Cagri Kucukyildiz" w:date="2017-12-05T15:08:00Z">
        <w:r w:rsidDel="006747CF">
          <w:rPr>
            <w:lang w:val="en-GB"/>
          </w:rPr>
          <w:delText>sponsors</w:delText>
        </w:r>
        <w:r w:rsidR="007A011F" w:rsidDel="006747CF">
          <w:rPr>
            <w:lang w:val="en-GB"/>
          </w:rPr>
          <w:delText xml:space="preserve"> </w:delText>
        </w:r>
      </w:del>
      <w:ins w:id="55" w:author="Cagri Kucukyildiz" w:date="2017-12-05T15:08:00Z">
        <w:r w:rsidR="006747CF">
          <w:rPr>
            <w:lang w:val="en-GB"/>
          </w:rPr>
          <w:t xml:space="preserve">parties </w:t>
        </w:r>
      </w:ins>
      <w:r w:rsidR="007A011F">
        <w:rPr>
          <w:lang w:val="en-GB"/>
        </w:rPr>
        <w:t xml:space="preserve">in the project; </w:t>
      </w:r>
      <w:r w:rsidR="007A011F" w:rsidRPr="00110179">
        <w:rPr>
          <w:lang w:val="en-GB"/>
        </w:rPr>
        <w:t>Antigua and Barbuda, Norway and the IMO.</w:t>
      </w:r>
      <w:r w:rsidR="00110179">
        <w:rPr>
          <w:lang w:val="en-GB"/>
        </w:rPr>
        <w:t xml:space="preserve"> The</w:t>
      </w:r>
      <w:ins w:id="56" w:author="Cagri Kucukyildiz" w:date="2017-12-05T15:09:00Z">
        <w:r w:rsidR="006747CF">
          <w:rPr>
            <w:lang w:val="en-GB"/>
          </w:rPr>
          <w:t>se parties</w:t>
        </w:r>
      </w:ins>
      <w:del w:id="57" w:author="Cagri Kucukyildiz" w:date="2017-12-05T15:09:00Z">
        <w:r w:rsidR="00110179" w:rsidDel="006747CF">
          <w:rPr>
            <w:lang w:val="en-GB"/>
          </w:rPr>
          <w:delText xml:space="preserve"> </w:delText>
        </w:r>
        <w:r w:rsidR="00D429FD" w:rsidDel="006747CF">
          <w:rPr>
            <w:lang w:val="en-GB"/>
          </w:rPr>
          <w:delText xml:space="preserve">primary </w:delText>
        </w:r>
        <w:r w:rsidR="00110179" w:rsidDel="006747CF">
          <w:rPr>
            <w:lang w:val="en-GB"/>
          </w:rPr>
          <w:delText>s</w:delText>
        </w:r>
        <w:r w:rsidDel="006747CF">
          <w:rPr>
            <w:lang w:val="en-GB"/>
          </w:rPr>
          <w:delText>ponsors</w:delText>
        </w:r>
      </w:del>
      <w:r w:rsidR="00110179">
        <w:rPr>
          <w:lang w:val="en-GB"/>
        </w:rPr>
        <w:t xml:space="preserve"> will </w:t>
      </w:r>
      <w:del w:id="58" w:author="Cagri Kucukyildiz" w:date="2017-12-05T15:09:00Z">
        <w:r w:rsidR="00D429FD" w:rsidDel="006747CF">
          <w:rPr>
            <w:lang w:val="en-GB"/>
          </w:rPr>
          <w:delText>hold</w:delText>
        </w:r>
        <w:r w:rsidR="00110179" w:rsidDel="006747CF">
          <w:rPr>
            <w:lang w:val="en-GB"/>
          </w:rPr>
          <w:delText xml:space="preserve"> </w:delText>
        </w:r>
      </w:del>
      <w:ins w:id="59" w:author="Cagri Kucukyildiz" w:date="2017-12-05T15:09:00Z">
        <w:r w:rsidR="006747CF">
          <w:rPr>
            <w:lang w:val="en-GB"/>
          </w:rPr>
          <w:t xml:space="preserve">undertake </w:t>
        </w:r>
      </w:ins>
      <w:r w:rsidR="00110179">
        <w:rPr>
          <w:lang w:val="en-GB"/>
        </w:rPr>
        <w:t xml:space="preserve">the following </w:t>
      </w:r>
      <w:r w:rsidR="00110179" w:rsidRPr="00110179">
        <w:rPr>
          <w:lang w:val="en-GB"/>
        </w:rPr>
        <w:t xml:space="preserve">principal </w:t>
      </w:r>
      <w:r w:rsidR="00110179">
        <w:rPr>
          <w:lang w:val="en-GB"/>
        </w:rPr>
        <w:t>roles and responsibilities.</w:t>
      </w:r>
    </w:p>
    <w:p w14:paraId="35021E03" w14:textId="77777777" w:rsidR="00110179" w:rsidRDefault="00110179" w:rsidP="00110179">
      <w:pPr>
        <w:jc w:val="both"/>
        <w:rPr>
          <w:lang w:val="en-GB"/>
        </w:rPr>
      </w:pPr>
    </w:p>
    <w:tbl>
      <w:tblPr>
        <w:tblStyle w:val="TableGrid"/>
        <w:tblW w:w="0" w:type="auto"/>
        <w:tblLook w:val="04A0" w:firstRow="1" w:lastRow="0" w:firstColumn="1" w:lastColumn="0" w:noHBand="0" w:noVBand="1"/>
      </w:tblPr>
      <w:tblGrid>
        <w:gridCol w:w="2889"/>
        <w:gridCol w:w="1952"/>
        <w:gridCol w:w="3851"/>
      </w:tblGrid>
      <w:tr w:rsidR="00110179" w:rsidRPr="00061376" w14:paraId="0ED0FF74" w14:textId="77777777" w:rsidTr="00E91D33">
        <w:tc>
          <w:tcPr>
            <w:tcW w:w="2947" w:type="dxa"/>
          </w:tcPr>
          <w:p w14:paraId="09ED8AF1" w14:textId="77777777" w:rsidR="005C1604" w:rsidRPr="00061376" w:rsidRDefault="005C1604" w:rsidP="005C1604">
            <w:pPr>
              <w:jc w:val="center"/>
              <w:rPr>
                <w:b/>
                <w:sz w:val="22"/>
                <w:lang w:val="en-GB"/>
              </w:rPr>
            </w:pPr>
          </w:p>
          <w:p w14:paraId="2F091168" w14:textId="77777777" w:rsidR="00110179" w:rsidRPr="00061376" w:rsidRDefault="00110179" w:rsidP="005C1604">
            <w:pPr>
              <w:jc w:val="center"/>
              <w:rPr>
                <w:b/>
                <w:sz w:val="22"/>
                <w:lang w:val="en-GB"/>
              </w:rPr>
            </w:pPr>
            <w:r w:rsidRPr="00061376">
              <w:rPr>
                <w:b/>
                <w:sz w:val="22"/>
                <w:lang w:val="en-GB"/>
              </w:rPr>
              <w:t>Stakeholder</w:t>
            </w:r>
          </w:p>
          <w:p w14:paraId="3372A575" w14:textId="1C69FC83" w:rsidR="005C1604" w:rsidRPr="00061376" w:rsidRDefault="005C1604" w:rsidP="005C1604">
            <w:pPr>
              <w:jc w:val="center"/>
              <w:rPr>
                <w:b/>
                <w:sz w:val="22"/>
                <w:lang w:val="en-GB"/>
              </w:rPr>
            </w:pPr>
          </w:p>
        </w:tc>
        <w:tc>
          <w:tcPr>
            <w:tcW w:w="1981" w:type="dxa"/>
          </w:tcPr>
          <w:p w14:paraId="78F7EFF4" w14:textId="77777777" w:rsidR="005C1604" w:rsidRPr="00061376" w:rsidRDefault="005C1604" w:rsidP="005C1604">
            <w:pPr>
              <w:jc w:val="center"/>
              <w:rPr>
                <w:b/>
                <w:sz w:val="22"/>
                <w:lang w:val="en-GB"/>
              </w:rPr>
            </w:pPr>
          </w:p>
          <w:p w14:paraId="50425045" w14:textId="2908F213" w:rsidR="00110179" w:rsidRPr="00061376" w:rsidRDefault="00110179" w:rsidP="005C1604">
            <w:pPr>
              <w:jc w:val="center"/>
              <w:rPr>
                <w:b/>
                <w:sz w:val="22"/>
                <w:lang w:val="en-GB"/>
              </w:rPr>
            </w:pPr>
            <w:r w:rsidRPr="00061376">
              <w:rPr>
                <w:b/>
                <w:sz w:val="22"/>
                <w:lang w:val="en-GB"/>
              </w:rPr>
              <w:t>Role</w:t>
            </w:r>
          </w:p>
        </w:tc>
        <w:tc>
          <w:tcPr>
            <w:tcW w:w="3914" w:type="dxa"/>
          </w:tcPr>
          <w:p w14:paraId="5ABD4A84" w14:textId="77777777" w:rsidR="005C1604" w:rsidRPr="00061376" w:rsidRDefault="005C1604" w:rsidP="005C1604">
            <w:pPr>
              <w:jc w:val="center"/>
              <w:rPr>
                <w:b/>
                <w:sz w:val="22"/>
                <w:lang w:val="en-GB"/>
              </w:rPr>
            </w:pPr>
          </w:p>
          <w:p w14:paraId="1B0E4DF2" w14:textId="5660DD56" w:rsidR="00110179" w:rsidRPr="00061376" w:rsidRDefault="00110179" w:rsidP="005C1604">
            <w:pPr>
              <w:jc w:val="center"/>
              <w:rPr>
                <w:b/>
                <w:sz w:val="22"/>
                <w:lang w:val="en-GB"/>
              </w:rPr>
            </w:pPr>
            <w:r w:rsidRPr="00061376">
              <w:rPr>
                <w:b/>
                <w:sz w:val="22"/>
                <w:lang w:val="en-GB"/>
              </w:rPr>
              <w:t>Responsibility</w:t>
            </w:r>
          </w:p>
        </w:tc>
      </w:tr>
      <w:tr w:rsidR="00110179" w:rsidRPr="004F1A70" w14:paraId="2F481FEB" w14:textId="77777777" w:rsidTr="005C1604">
        <w:tc>
          <w:tcPr>
            <w:tcW w:w="2947" w:type="dxa"/>
            <w:vAlign w:val="center"/>
          </w:tcPr>
          <w:p w14:paraId="2DFD2280" w14:textId="35DE021D" w:rsidR="00110179" w:rsidRDefault="00110179" w:rsidP="005C1604">
            <w:pPr>
              <w:jc w:val="center"/>
              <w:rPr>
                <w:lang w:val="en-GB"/>
              </w:rPr>
            </w:pPr>
            <w:r w:rsidRPr="00110179">
              <w:rPr>
                <w:lang w:val="en-GB"/>
              </w:rPr>
              <w:t>Antigua and Barbuda</w:t>
            </w:r>
          </w:p>
        </w:tc>
        <w:tc>
          <w:tcPr>
            <w:tcW w:w="1981" w:type="dxa"/>
            <w:vAlign w:val="center"/>
          </w:tcPr>
          <w:p w14:paraId="63216542" w14:textId="2D042E1F" w:rsidR="00110179" w:rsidRDefault="00110179" w:rsidP="005C1604">
            <w:pPr>
              <w:jc w:val="center"/>
              <w:rPr>
                <w:lang w:val="en-GB"/>
              </w:rPr>
            </w:pPr>
            <w:r w:rsidRPr="00110179">
              <w:rPr>
                <w:lang w:val="en-GB"/>
              </w:rPr>
              <w:t>Beneficiary</w:t>
            </w:r>
            <w:r>
              <w:rPr>
                <w:lang w:val="en-GB"/>
              </w:rPr>
              <w:t xml:space="preserve"> country</w:t>
            </w:r>
          </w:p>
        </w:tc>
        <w:tc>
          <w:tcPr>
            <w:tcW w:w="3914" w:type="dxa"/>
          </w:tcPr>
          <w:p w14:paraId="146A34CE" w14:textId="43FBD437" w:rsidR="00110179" w:rsidRPr="005C1604" w:rsidRDefault="00110179" w:rsidP="005C1604">
            <w:pPr>
              <w:pStyle w:val="ListParagraph"/>
              <w:numPr>
                <w:ilvl w:val="0"/>
                <w:numId w:val="19"/>
              </w:numPr>
              <w:rPr>
                <w:lang w:val="en-GB"/>
              </w:rPr>
            </w:pPr>
            <w:r w:rsidRPr="005C1604">
              <w:rPr>
                <w:lang w:val="en-GB"/>
              </w:rPr>
              <w:t>Domestic implementation</w:t>
            </w:r>
            <w:r w:rsidR="005C1604">
              <w:rPr>
                <w:lang w:val="en-GB"/>
              </w:rPr>
              <w:t xml:space="preserve"> MSW</w:t>
            </w:r>
          </w:p>
          <w:p w14:paraId="0C23C174" w14:textId="53B093F0" w:rsidR="00110179" w:rsidRPr="005C1604" w:rsidRDefault="00110179" w:rsidP="005C1604">
            <w:pPr>
              <w:pStyle w:val="ListParagraph"/>
              <w:numPr>
                <w:ilvl w:val="1"/>
                <w:numId w:val="19"/>
              </w:numPr>
              <w:rPr>
                <w:lang w:val="en-GB"/>
              </w:rPr>
            </w:pPr>
            <w:r w:rsidRPr="005C1604">
              <w:rPr>
                <w:lang w:val="en-GB"/>
              </w:rPr>
              <w:t>Operational</w:t>
            </w:r>
          </w:p>
          <w:p w14:paraId="5786572A" w14:textId="797B9A38" w:rsidR="00110179" w:rsidRPr="005C1604" w:rsidRDefault="00110179" w:rsidP="005C1604">
            <w:pPr>
              <w:pStyle w:val="ListParagraph"/>
              <w:numPr>
                <w:ilvl w:val="1"/>
                <w:numId w:val="19"/>
              </w:numPr>
              <w:rPr>
                <w:lang w:val="en-GB"/>
              </w:rPr>
            </w:pPr>
            <w:r w:rsidRPr="005C1604">
              <w:rPr>
                <w:lang w:val="en-GB"/>
              </w:rPr>
              <w:t>Legal</w:t>
            </w:r>
          </w:p>
          <w:p w14:paraId="061188D8" w14:textId="3CEF13FE" w:rsidR="00110179" w:rsidRPr="005C1604" w:rsidRDefault="00110179" w:rsidP="005C1604">
            <w:pPr>
              <w:pStyle w:val="ListParagraph"/>
              <w:numPr>
                <w:ilvl w:val="1"/>
                <w:numId w:val="19"/>
              </w:numPr>
              <w:rPr>
                <w:lang w:val="en-GB"/>
              </w:rPr>
            </w:pPr>
            <w:r w:rsidRPr="005C1604">
              <w:rPr>
                <w:lang w:val="en-GB"/>
              </w:rPr>
              <w:t>Technical</w:t>
            </w:r>
          </w:p>
          <w:p w14:paraId="1336903D" w14:textId="5BCDCE30" w:rsidR="00110179" w:rsidRPr="00D429FD" w:rsidRDefault="00D429FD" w:rsidP="00D429FD">
            <w:pPr>
              <w:pStyle w:val="ListParagraph"/>
              <w:numPr>
                <w:ilvl w:val="0"/>
                <w:numId w:val="19"/>
              </w:numPr>
              <w:rPr>
                <w:lang w:val="en-GB"/>
              </w:rPr>
            </w:pPr>
            <w:r>
              <w:rPr>
                <w:lang w:val="en-GB"/>
              </w:rPr>
              <w:t xml:space="preserve">Coordination </w:t>
            </w:r>
            <w:ins w:id="60" w:author="Cagri Kucukyildiz" w:date="2017-12-05T15:09:00Z">
              <w:r w:rsidR="006747CF">
                <w:rPr>
                  <w:lang w:val="en-GB"/>
                </w:rPr>
                <w:t xml:space="preserve">of </w:t>
              </w:r>
            </w:ins>
            <w:r>
              <w:rPr>
                <w:lang w:val="en-GB"/>
              </w:rPr>
              <w:t>local activities and secondary stakeholders</w:t>
            </w:r>
          </w:p>
        </w:tc>
      </w:tr>
      <w:tr w:rsidR="00110179" w14:paraId="384827B3" w14:textId="77777777" w:rsidTr="005C1604">
        <w:tc>
          <w:tcPr>
            <w:tcW w:w="2947" w:type="dxa"/>
            <w:vAlign w:val="center"/>
          </w:tcPr>
          <w:p w14:paraId="255898C4" w14:textId="69BB75BF" w:rsidR="00110179" w:rsidRDefault="00110179" w:rsidP="005C1604">
            <w:pPr>
              <w:jc w:val="center"/>
              <w:rPr>
                <w:lang w:val="en-GB"/>
              </w:rPr>
            </w:pPr>
            <w:r>
              <w:rPr>
                <w:lang w:val="en-GB"/>
              </w:rPr>
              <w:t>Norway</w:t>
            </w:r>
          </w:p>
        </w:tc>
        <w:tc>
          <w:tcPr>
            <w:tcW w:w="1981" w:type="dxa"/>
            <w:vAlign w:val="center"/>
          </w:tcPr>
          <w:p w14:paraId="52E96F8B" w14:textId="1081CA12" w:rsidR="00110179" w:rsidRDefault="00110179" w:rsidP="005C1604">
            <w:pPr>
              <w:jc w:val="center"/>
              <w:rPr>
                <w:lang w:val="en-GB"/>
              </w:rPr>
            </w:pPr>
            <w:r w:rsidRPr="00110179">
              <w:rPr>
                <w:lang w:val="en-GB"/>
              </w:rPr>
              <w:t>Donor</w:t>
            </w:r>
            <w:r>
              <w:rPr>
                <w:lang w:val="en-GB"/>
              </w:rPr>
              <w:t xml:space="preserve"> country</w:t>
            </w:r>
          </w:p>
        </w:tc>
        <w:tc>
          <w:tcPr>
            <w:tcW w:w="3914" w:type="dxa"/>
          </w:tcPr>
          <w:p w14:paraId="1DC88710" w14:textId="016BE0FB" w:rsidR="00110179" w:rsidRPr="005C1604" w:rsidRDefault="005C1604" w:rsidP="005C1604">
            <w:pPr>
              <w:pStyle w:val="ListParagraph"/>
              <w:numPr>
                <w:ilvl w:val="0"/>
                <w:numId w:val="19"/>
              </w:numPr>
              <w:rPr>
                <w:lang w:val="en-GB"/>
              </w:rPr>
            </w:pPr>
            <w:r w:rsidRPr="005C1604">
              <w:rPr>
                <w:lang w:val="en-GB"/>
              </w:rPr>
              <w:t>In-kind</w:t>
            </w:r>
            <w:ins w:id="61" w:author="Cagri Kucukyildiz" w:date="2017-12-05T15:09:00Z">
              <w:r w:rsidR="006747CF">
                <w:rPr>
                  <w:lang w:val="en-GB"/>
                </w:rPr>
                <w:t>,</w:t>
              </w:r>
            </w:ins>
            <w:r w:rsidRPr="005C1604">
              <w:rPr>
                <w:lang w:val="en-GB"/>
              </w:rPr>
              <w:t xml:space="preserve"> financial support</w:t>
            </w:r>
          </w:p>
          <w:p w14:paraId="60690741" w14:textId="3C41D5C9" w:rsidR="005C1604" w:rsidRPr="00D429FD" w:rsidRDefault="005C1604" w:rsidP="00D429FD">
            <w:pPr>
              <w:pStyle w:val="ListParagraph"/>
              <w:numPr>
                <w:ilvl w:val="0"/>
                <w:numId w:val="19"/>
              </w:numPr>
              <w:rPr>
                <w:lang w:val="en-GB"/>
              </w:rPr>
            </w:pPr>
            <w:r w:rsidRPr="005C1604">
              <w:rPr>
                <w:lang w:val="en-GB"/>
              </w:rPr>
              <w:t>Technical support</w:t>
            </w:r>
          </w:p>
        </w:tc>
      </w:tr>
      <w:tr w:rsidR="00110179" w14:paraId="0EC6158B" w14:textId="77777777" w:rsidTr="005C1604">
        <w:tc>
          <w:tcPr>
            <w:tcW w:w="2947" w:type="dxa"/>
            <w:vAlign w:val="center"/>
          </w:tcPr>
          <w:p w14:paraId="518FFF3B" w14:textId="2C7C2879" w:rsidR="00110179" w:rsidRDefault="00110179" w:rsidP="005C1604">
            <w:pPr>
              <w:jc w:val="center"/>
              <w:rPr>
                <w:lang w:val="en-GB"/>
              </w:rPr>
            </w:pPr>
            <w:r>
              <w:rPr>
                <w:lang w:val="en-GB"/>
              </w:rPr>
              <w:t>IMO</w:t>
            </w:r>
          </w:p>
        </w:tc>
        <w:tc>
          <w:tcPr>
            <w:tcW w:w="1981" w:type="dxa"/>
            <w:vAlign w:val="center"/>
          </w:tcPr>
          <w:p w14:paraId="1C3F55D9" w14:textId="32297E7A" w:rsidR="00110179" w:rsidRDefault="00110179" w:rsidP="005C1604">
            <w:pPr>
              <w:jc w:val="center"/>
              <w:rPr>
                <w:lang w:val="en-GB"/>
              </w:rPr>
            </w:pPr>
            <w:r>
              <w:rPr>
                <w:lang w:val="en-GB"/>
              </w:rPr>
              <w:t>Coordinator</w:t>
            </w:r>
          </w:p>
        </w:tc>
        <w:tc>
          <w:tcPr>
            <w:tcW w:w="3914" w:type="dxa"/>
          </w:tcPr>
          <w:p w14:paraId="0D225F01" w14:textId="77777777" w:rsidR="00110179" w:rsidRPr="005C1604" w:rsidRDefault="005C1604" w:rsidP="005C1604">
            <w:pPr>
              <w:pStyle w:val="ListParagraph"/>
              <w:numPr>
                <w:ilvl w:val="0"/>
                <w:numId w:val="19"/>
              </w:numPr>
              <w:rPr>
                <w:lang w:val="en-GB"/>
              </w:rPr>
            </w:pPr>
            <w:r w:rsidRPr="005C1604">
              <w:rPr>
                <w:lang w:val="en-GB"/>
              </w:rPr>
              <w:t>Project coordinator</w:t>
            </w:r>
          </w:p>
          <w:p w14:paraId="44CD3063" w14:textId="0ABB240D" w:rsidR="005C1604" w:rsidRPr="00D429FD" w:rsidRDefault="005C1604" w:rsidP="00D429FD">
            <w:pPr>
              <w:pStyle w:val="ListParagraph"/>
              <w:numPr>
                <w:ilvl w:val="0"/>
                <w:numId w:val="19"/>
              </w:numPr>
              <w:rPr>
                <w:lang w:val="en-GB"/>
              </w:rPr>
            </w:pPr>
            <w:r w:rsidRPr="005C1604">
              <w:rPr>
                <w:lang w:val="en-GB"/>
              </w:rPr>
              <w:t>Administrative support</w:t>
            </w:r>
          </w:p>
        </w:tc>
      </w:tr>
    </w:tbl>
    <w:p w14:paraId="5C67D7CE" w14:textId="77777777" w:rsidR="007A011F" w:rsidRDefault="007A011F" w:rsidP="007A011F">
      <w:pPr>
        <w:jc w:val="both"/>
        <w:rPr>
          <w:lang w:val="en-GB"/>
        </w:rPr>
      </w:pPr>
    </w:p>
    <w:p w14:paraId="45AAB8BF" w14:textId="1FD4188E" w:rsidR="00D429FD" w:rsidRDefault="00D429FD" w:rsidP="007A011F">
      <w:pPr>
        <w:jc w:val="both"/>
        <w:rPr>
          <w:lang w:val="en-GB"/>
        </w:rPr>
      </w:pPr>
      <w:r>
        <w:rPr>
          <w:lang w:val="en-GB"/>
        </w:rPr>
        <w:t>The</w:t>
      </w:r>
      <w:ins w:id="62" w:author="Cagri Kucukyildiz" w:date="2017-12-05T15:09:00Z">
        <w:r w:rsidR="006747CF">
          <w:rPr>
            <w:lang w:val="en-GB"/>
          </w:rPr>
          <w:t>se parties</w:t>
        </w:r>
      </w:ins>
      <w:del w:id="63" w:author="Cagri Kucukyildiz" w:date="2017-12-05T15:09:00Z">
        <w:r w:rsidDel="006747CF">
          <w:rPr>
            <w:lang w:val="en-GB"/>
          </w:rPr>
          <w:delText xml:space="preserve"> </w:delText>
        </w:r>
      </w:del>
      <w:del w:id="64" w:author="Cagri Kucukyildiz" w:date="2017-12-05T15:10:00Z">
        <w:r w:rsidDel="006747CF">
          <w:rPr>
            <w:lang w:val="en-GB"/>
          </w:rPr>
          <w:delText xml:space="preserve">primary </w:delText>
        </w:r>
        <w:r w:rsidR="008C585A" w:rsidDel="006747CF">
          <w:rPr>
            <w:lang w:val="en-GB"/>
          </w:rPr>
          <w:delText>sponsors</w:delText>
        </w:r>
      </w:del>
      <w:r>
        <w:rPr>
          <w:lang w:val="en-GB"/>
        </w:rPr>
        <w:t xml:space="preserve"> will be represented in the S</w:t>
      </w:r>
      <w:ins w:id="65" w:author="Cagri Kucukyildiz" w:date="2017-12-05T15:10:00Z">
        <w:r w:rsidR="006747CF">
          <w:rPr>
            <w:lang w:val="en-GB"/>
          </w:rPr>
          <w:t xml:space="preserve">teering </w:t>
        </w:r>
      </w:ins>
      <w:r w:rsidR="00CE530C">
        <w:rPr>
          <w:lang w:val="en-GB"/>
        </w:rPr>
        <w:t>C</w:t>
      </w:r>
      <w:ins w:id="66" w:author="Cagri Kucukyildiz" w:date="2017-12-05T15:10:00Z">
        <w:r w:rsidR="006747CF">
          <w:rPr>
            <w:lang w:val="en-GB"/>
          </w:rPr>
          <w:t>ommittee (SC)</w:t>
        </w:r>
      </w:ins>
      <w:r>
        <w:rPr>
          <w:lang w:val="en-GB"/>
        </w:rPr>
        <w:t xml:space="preserve"> of the project.</w:t>
      </w:r>
    </w:p>
    <w:p w14:paraId="417E5AC8" w14:textId="77777777" w:rsidR="00D429FD" w:rsidRDefault="00D429FD" w:rsidP="007A011F">
      <w:pPr>
        <w:jc w:val="both"/>
        <w:rPr>
          <w:lang w:val="en-GB"/>
        </w:rPr>
      </w:pPr>
    </w:p>
    <w:p w14:paraId="36AA2ED8" w14:textId="41416226" w:rsidR="001734A6" w:rsidRDefault="00D429FD" w:rsidP="007A011F">
      <w:pPr>
        <w:jc w:val="both"/>
        <w:rPr>
          <w:lang w:val="en-GB"/>
        </w:rPr>
      </w:pPr>
      <w:r w:rsidRPr="00110179">
        <w:rPr>
          <w:lang w:val="en-GB"/>
        </w:rPr>
        <w:t>Antigua and Barbuda</w:t>
      </w:r>
      <w:r>
        <w:rPr>
          <w:lang w:val="en-GB"/>
        </w:rPr>
        <w:t xml:space="preserve"> will have several </w:t>
      </w:r>
      <w:r w:rsidR="008C585A">
        <w:rPr>
          <w:lang w:val="en-GB"/>
        </w:rPr>
        <w:t>principal</w:t>
      </w:r>
      <w:r w:rsidR="00CE3A08">
        <w:rPr>
          <w:lang w:val="en-GB"/>
        </w:rPr>
        <w:t xml:space="preserve"> and secondary</w:t>
      </w:r>
      <w:r w:rsidR="008C585A">
        <w:rPr>
          <w:lang w:val="en-GB"/>
        </w:rPr>
        <w:t xml:space="preserve"> </w:t>
      </w:r>
      <w:r>
        <w:rPr>
          <w:lang w:val="en-GB"/>
        </w:rPr>
        <w:t>stakeholders</w:t>
      </w:r>
      <w:r w:rsidR="008C585A">
        <w:rPr>
          <w:lang w:val="en-GB"/>
        </w:rPr>
        <w:t xml:space="preserve"> benefitting from the project</w:t>
      </w:r>
      <w:r w:rsidR="00CE3A08">
        <w:rPr>
          <w:lang w:val="en-GB"/>
        </w:rPr>
        <w:t xml:space="preserve"> such as Port, Immigration,</w:t>
      </w:r>
      <w:r>
        <w:rPr>
          <w:lang w:val="en-GB"/>
        </w:rPr>
        <w:t xml:space="preserve"> Customs</w:t>
      </w:r>
      <w:r w:rsidR="00CE3A08">
        <w:rPr>
          <w:lang w:val="en-GB"/>
        </w:rPr>
        <w:t xml:space="preserve"> and ship agents</w:t>
      </w:r>
      <w:r>
        <w:rPr>
          <w:lang w:val="en-GB"/>
        </w:rPr>
        <w:t xml:space="preserve"> to name a few. </w:t>
      </w:r>
      <w:proofErr w:type="spellStart"/>
      <w:r w:rsidR="001734A6">
        <w:rPr>
          <w:lang w:val="en-GB"/>
        </w:rPr>
        <w:t>The</w:t>
      </w:r>
      <w:del w:id="67" w:author="Cagri Kucukyildiz" w:date="2017-12-05T15:34:00Z">
        <w:r w:rsidR="001734A6" w:rsidDel="00877E2F">
          <w:rPr>
            <w:lang w:val="en-GB"/>
          </w:rPr>
          <w:delText xml:space="preserve">re </w:delText>
        </w:r>
      </w:del>
      <w:r w:rsidR="001734A6">
        <w:rPr>
          <w:lang w:val="en-GB"/>
        </w:rPr>
        <w:t>project</w:t>
      </w:r>
      <w:proofErr w:type="spellEnd"/>
      <w:r w:rsidR="001734A6">
        <w:rPr>
          <w:lang w:val="en-GB"/>
        </w:rPr>
        <w:t xml:space="preserve"> team</w:t>
      </w:r>
      <w:r w:rsidR="00CE3A08">
        <w:rPr>
          <w:lang w:val="en-GB"/>
        </w:rPr>
        <w:t>(s)</w:t>
      </w:r>
      <w:r w:rsidR="001734A6">
        <w:rPr>
          <w:lang w:val="en-GB"/>
        </w:rPr>
        <w:t xml:space="preserve"> will comprise people from the pri</w:t>
      </w:r>
      <w:r w:rsidR="00CE3A08">
        <w:rPr>
          <w:lang w:val="en-GB"/>
        </w:rPr>
        <w:t>ncipal</w:t>
      </w:r>
      <w:r w:rsidR="001734A6">
        <w:rPr>
          <w:lang w:val="en-GB"/>
        </w:rPr>
        <w:t xml:space="preserve"> stakeholders and secondary stakeholders as needed.</w:t>
      </w:r>
    </w:p>
    <w:p w14:paraId="1775CD96" w14:textId="77777777" w:rsidR="00CE530C" w:rsidRDefault="00CE530C" w:rsidP="00CE530C">
      <w:pPr>
        <w:jc w:val="both"/>
        <w:rPr>
          <w:ins w:id="68" w:author="Cagri Kucukyildiz" w:date="2017-12-05T15:34:00Z"/>
          <w:lang w:val="en-GB"/>
        </w:rPr>
      </w:pPr>
    </w:p>
    <w:p w14:paraId="4F1A74CC" w14:textId="77777777" w:rsidR="00877E2F" w:rsidRDefault="00877E2F" w:rsidP="00CE530C">
      <w:pPr>
        <w:jc w:val="both"/>
        <w:rPr>
          <w:ins w:id="69" w:author="Cagri Kucukyildiz" w:date="2017-12-05T15:34:00Z"/>
          <w:lang w:val="en-GB"/>
        </w:rPr>
      </w:pPr>
    </w:p>
    <w:p w14:paraId="44FF92DF" w14:textId="77777777" w:rsidR="00877E2F" w:rsidRDefault="00877E2F" w:rsidP="00CE530C">
      <w:pPr>
        <w:jc w:val="both"/>
        <w:rPr>
          <w:ins w:id="70" w:author="Cagri Kucukyildiz" w:date="2017-12-05T15:34:00Z"/>
          <w:lang w:val="en-GB"/>
        </w:rPr>
      </w:pPr>
    </w:p>
    <w:p w14:paraId="1BB249E8" w14:textId="77777777" w:rsidR="00877E2F" w:rsidRDefault="00877E2F" w:rsidP="00CE530C">
      <w:pPr>
        <w:jc w:val="both"/>
        <w:rPr>
          <w:lang w:val="en-GB"/>
        </w:rPr>
      </w:pPr>
    </w:p>
    <w:p w14:paraId="7910E032" w14:textId="5E3E23FA" w:rsidR="00CE530C" w:rsidRPr="00CE530C" w:rsidRDefault="00CE530C" w:rsidP="00CE530C">
      <w:pPr>
        <w:jc w:val="both"/>
        <w:rPr>
          <w:rFonts w:cs="Arial"/>
          <w:bCs/>
          <w:lang w:val="en-GB"/>
        </w:rPr>
      </w:pPr>
      <w:r>
        <w:rPr>
          <w:lang w:val="en-GB"/>
        </w:rPr>
        <w:lastRenderedPageBreak/>
        <w:t xml:space="preserve">The current proposal is to establish two working groups in the project; </w:t>
      </w:r>
    </w:p>
    <w:p w14:paraId="15C4869B" w14:textId="77777777" w:rsidR="00CE530C" w:rsidRPr="00CE530C" w:rsidRDefault="00CE530C" w:rsidP="00CE530C">
      <w:pPr>
        <w:jc w:val="both"/>
        <w:rPr>
          <w:rFonts w:cs="Arial"/>
          <w:bCs/>
          <w:lang w:val="en-GB"/>
        </w:rPr>
      </w:pPr>
    </w:p>
    <w:p w14:paraId="2F6C9917" w14:textId="321A8B4E" w:rsidR="00CE530C" w:rsidRPr="00CE530C" w:rsidRDefault="00CE530C" w:rsidP="00CE530C">
      <w:pPr>
        <w:pStyle w:val="ListParagraph"/>
        <w:numPr>
          <w:ilvl w:val="0"/>
          <w:numId w:val="20"/>
        </w:numPr>
        <w:jc w:val="both"/>
        <w:rPr>
          <w:rFonts w:cs="Arial"/>
          <w:bCs/>
          <w:lang w:val="en-GB"/>
        </w:rPr>
      </w:pPr>
      <w:r w:rsidRPr="00CE530C">
        <w:rPr>
          <w:rFonts w:cs="Arial"/>
          <w:bCs/>
          <w:lang w:val="en-GB"/>
        </w:rPr>
        <w:t xml:space="preserve">Technical Working Group (TWG), </w:t>
      </w:r>
      <w:del w:id="71" w:author="Cagri Kucukyildiz" w:date="2017-12-05T15:35:00Z">
        <w:r w:rsidRPr="00CE530C" w:rsidDel="00877E2F">
          <w:rPr>
            <w:rFonts w:cs="Arial"/>
            <w:bCs/>
            <w:lang w:val="en-GB"/>
          </w:rPr>
          <w:delText>compris</w:delText>
        </w:r>
        <w:r w:rsidDel="00877E2F">
          <w:rPr>
            <w:rFonts w:cs="Arial"/>
            <w:bCs/>
            <w:lang w:val="en-GB"/>
          </w:rPr>
          <w:delText xml:space="preserve">ing </w:delText>
        </w:r>
      </w:del>
      <w:ins w:id="72" w:author="Cagri Kucukyildiz" w:date="2017-12-05T15:35:00Z">
        <w:r w:rsidR="00877E2F" w:rsidRPr="00CE530C">
          <w:rPr>
            <w:rFonts w:cs="Arial"/>
            <w:bCs/>
            <w:lang w:val="en-GB"/>
          </w:rPr>
          <w:t>compris</w:t>
        </w:r>
        <w:r w:rsidR="00877E2F">
          <w:rPr>
            <w:rFonts w:cs="Arial"/>
            <w:bCs/>
            <w:lang w:val="en-GB"/>
          </w:rPr>
          <w:t xml:space="preserve">ed </w:t>
        </w:r>
      </w:ins>
      <w:r w:rsidRPr="00CE530C">
        <w:rPr>
          <w:rFonts w:cs="Arial"/>
          <w:bCs/>
          <w:lang w:val="en-GB"/>
        </w:rPr>
        <w:t xml:space="preserve">of relevant </w:t>
      </w:r>
      <w:del w:id="73" w:author="Cagri Kucukyildiz" w:date="2017-12-05T15:35:00Z">
        <w:r w:rsidRPr="00CE530C" w:rsidDel="00877E2F">
          <w:rPr>
            <w:rFonts w:cs="Arial"/>
            <w:bCs/>
            <w:lang w:val="en-GB"/>
          </w:rPr>
          <w:delText xml:space="preserve">people </w:delText>
        </w:r>
      </w:del>
      <w:ins w:id="74" w:author="Cagri Kucukyildiz" w:date="2017-12-05T15:35:00Z">
        <w:r w:rsidR="00877E2F">
          <w:rPr>
            <w:rFonts w:cs="Arial"/>
            <w:bCs/>
            <w:lang w:val="en-GB"/>
          </w:rPr>
          <w:t xml:space="preserve">representatives </w:t>
        </w:r>
      </w:ins>
      <w:r w:rsidRPr="00CE530C">
        <w:rPr>
          <w:rFonts w:cs="Arial"/>
          <w:bCs/>
          <w:lang w:val="en-GB"/>
        </w:rPr>
        <w:t>of IMO, Norway</w:t>
      </w:r>
      <w:ins w:id="75" w:author="Cagri Kucukyildiz" w:date="2017-12-05T15:35:00Z">
        <w:r w:rsidR="00877E2F">
          <w:rPr>
            <w:rFonts w:cs="Arial"/>
            <w:bCs/>
            <w:lang w:val="en-GB"/>
          </w:rPr>
          <w:t>,</w:t>
        </w:r>
      </w:ins>
      <w:r w:rsidRPr="00CE530C">
        <w:rPr>
          <w:rFonts w:cs="Arial"/>
          <w:bCs/>
          <w:lang w:val="en-GB"/>
        </w:rPr>
        <w:t xml:space="preserve"> and A</w:t>
      </w:r>
      <w:r>
        <w:rPr>
          <w:rFonts w:cs="Arial"/>
          <w:bCs/>
          <w:lang w:val="en-GB"/>
        </w:rPr>
        <w:t>ntigua</w:t>
      </w:r>
      <w:ins w:id="76" w:author="Cagri Kucukyildiz" w:date="2017-12-05T15:35:00Z">
        <w:r w:rsidR="00877E2F">
          <w:rPr>
            <w:rFonts w:cs="Arial"/>
            <w:bCs/>
            <w:lang w:val="en-GB"/>
          </w:rPr>
          <w:t xml:space="preserve"> and Barbuda</w:t>
        </w:r>
      </w:ins>
      <w:r>
        <w:rPr>
          <w:rFonts w:cs="Arial"/>
          <w:bCs/>
          <w:lang w:val="en-GB"/>
        </w:rPr>
        <w:t>. TWG shall</w:t>
      </w:r>
      <w:r w:rsidRPr="00CE530C">
        <w:rPr>
          <w:rFonts w:cs="Arial"/>
          <w:bCs/>
          <w:lang w:val="en-GB"/>
        </w:rPr>
        <w:t xml:space="preserve"> deal with technical aspects as an independent </w:t>
      </w:r>
      <w:r w:rsidR="00AD3F04">
        <w:rPr>
          <w:rFonts w:cs="Arial"/>
          <w:bCs/>
          <w:lang w:val="en-GB"/>
        </w:rPr>
        <w:t>group</w:t>
      </w:r>
      <w:r w:rsidRPr="00CE530C">
        <w:rPr>
          <w:rFonts w:cs="Arial"/>
          <w:bCs/>
          <w:lang w:val="en-GB"/>
        </w:rPr>
        <w:t xml:space="preserve"> before the system is operational for testing</w:t>
      </w:r>
      <w:r>
        <w:rPr>
          <w:rFonts w:cs="Arial"/>
          <w:bCs/>
          <w:lang w:val="en-GB"/>
        </w:rPr>
        <w:t>,</w:t>
      </w:r>
      <w:r w:rsidRPr="00CE530C">
        <w:rPr>
          <w:rFonts w:cs="Arial"/>
          <w:bCs/>
          <w:lang w:val="en-GB"/>
        </w:rPr>
        <w:t xml:space="preserve"> and it would report on the progress of the project to the SC</w:t>
      </w:r>
      <w:r w:rsidR="003C6CF9">
        <w:rPr>
          <w:rFonts w:cs="Arial"/>
          <w:bCs/>
          <w:lang w:val="en-GB"/>
        </w:rPr>
        <w:t>.</w:t>
      </w:r>
    </w:p>
    <w:p w14:paraId="7439C458" w14:textId="77777777" w:rsidR="00CE530C" w:rsidRPr="00CE530C" w:rsidRDefault="00CE530C" w:rsidP="00CE530C">
      <w:pPr>
        <w:jc w:val="both"/>
        <w:rPr>
          <w:rFonts w:cs="Arial"/>
          <w:bCs/>
          <w:lang w:val="en-GB"/>
        </w:rPr>
      </w:pPr>
    </w:p>
    <w:p w14:paraId="672E5EA0" w14:textId="74A778BA" w:rsidR="00CE530C" w:rsidRPr="00CE530C" w:rsidRDefault="00CE530C" w:rsidP="00CE530C">
      <w:pPr>
        <w:pStyle w:val="ListParagraph"/>
        <w:numPr>
          <w:ilvl w:val="0"/>
          <w:numId w:val="20"/>
        </w:numPr>
        <w:jc w:val="both"/>
        <w:rPr>
          <w:rFonts w:cs="Arial"/>
          <w:bCs/>
          <w:lang w:val="en-GB"/>
        </w:rPr>
      </w:pPr>
      <w:r w:rsidRPr="00CE530C">
        <w:rPr>
          <w:rFonts w:cs="Arial"/>
          <w:bCs/>
          <w:lang w:val="en-GB"/>
        </w:rPr>
        <w:t>Operational Working Group (OWG), comprised of relevant stakeholders in A</w:t>
      </w:r>
      <w:r>
        <w:rPr>
          <w:rFonts w:cs="Arial"/>
          <w:bCs/>
          <w:lang w:val="en-GB"/>
        </w:rPr>
        <w:t xml:space="preserve">ntigua </w:t>
      </w:r>
      <w:r w:rsidRPr="00CE530C">
        <w:rPr>
          <w:rFonts w:cs="Arial"/>
          <w:bCs/>
          <w:lang w:val="en-GB"/>
        </w:rPr>
        <w:t>under the direction of ADOMS</w:t>
      </w:r>
      <w:r>
        <w:rPr>
          <w:rFonts w:cs="Arial"/>
          <w:bCs/>
          <w:lang w:val="en-GB"/>
        </w:rPr>
        <w:t xml:space="preserve">. The OWG will </w:t>
      </w:r>
      <w:r w:rsidRPr="00CE530C">
        <w:rPr>
          <w:rFonts w:cs="Arial"/>
          <w:bCs/>
          <w:lang w:val="en-GB"/>
        </w:rPr>
        <w:t>be the responsible body to test and implement the MSW in A</w:t>
      </w:r>
      <w:r>
        <w:rPr>
          <w:rFonts w:cs="Arial"/>
          <w:bCs/>
          <w:lang w:val="en-GB"/>
        </w:rPr>
        <w:t>ntigua</w:t>
      </w:r>
      <w:ins w:id="77" w:author="Cagri Kucukyildiz" w:date="2017-12-05T15:36:00Z">
        <w:r w:rsidR="00877E2F">
          <w:rPr>
            <w:rFonts w:cs="Arial"/>
            <w:bCs/>
            <w:lang w:val="en-GB"/>
          </w:rPr>
          <w:t xml:space="preserve"> and Barbuda</w:t>
        </w:r>
      </w:ins>
      <w:r>
        <w:rPr>
          <w:rFonts w:cs="Arial"/>
          <w:bCs/>
          <w:lang w:val="en-GB"/>
        </w:rPr>
        <w:t xml:space="preserve">. </w:t>
      </w:r>
      <w:ins w:id="78" w:author="Cagri Kucukyildiz" w:date="2017-12-05T15:36:00Z">
        <w:r w:rsidR="00877E2F">
          <w:rPr>
            <w:rFonts w:cs="Arial"/>
            <w:bCs/>
            <w:lang w:val="en-GB"/>
          </w:rPr>
          <w:t xml:space="preserve">The </w:t>
        </w:r>
      </w:ins>
      <w:del w:id="79" w:author="Cagri Kucukyildiz" w:date="2017-12-05T15:36:00Z">
        <w:r w:rsidDel="00877E2F">
          <w:rPr>
            <w:rFonts w:cs="Arial"/>
            <w:bCs/>
            <w:lang w:val="en-GB"/>
          </w:rPr>
          <w:delText>P</w:delText>
        </w:r>
      </w:del>
      <w:ins w:id="80" w:author="Cagri Kucukyildiz" w:date="2017-12-05T15:36:00Z">
        <w:r w:rsidR="00877E2F">
          <w:rPr>
            <w:rFonts w:cs="Arial"/>
            <w:bCs/>
            <w:lang w:val="en-GB"/>
          </w:rPr>
          <w:t>p</w:t>
        </w:r>
      </w:ins>
      <w:r w:rsidRPr="00CE530C">
        <w:rPr>
          <w:rFonts w:cs="Arial"/>
          <w:bCs/>
          <w:lang w:val="en-GB"/>
        </w:rPr>
        <w:t xml:space="preserve">rogress </w:t>
      </w:r>
      <w:ins w:id="81" w:author="Cagri Kucukyildiz" w:date="2017-12-05T15:36:00Z">
        <w:r w:rsidR="00877E2F">
          <w:rPr>
            <w:rFonts w:cs="Arial"/>
            <w:bCs/>
            <w:lang w:val="en-GB"/>
          </w:rPr>
          <w:t>made of the project will be</w:t>
        </w:r>
      </w:ins>
      <w:del w:id="82" w:author="Cagri Kucukyildiz" w:date="2017-12-05T15:36:00Z">
        <w:r w:rsidDel="00877E2F">
          <w:rPr>
            <w:rFonts w:cs="Arial"/>
            <w:bCs/>
            <w:lang w:val="en-GB"/>
          </w:rPr>
          <w:delText>is</w:delText>
        </w:r>
      </w:del>
      <w:r>
        <w:rPr>
          <w:rFonts w:cs="Arial"/>
          <w:bCs/>
          <w:lang w:val="en-GB"/>
        </w:rPr>
        <w:t xml:space="preserve"> reported to the </w:t>
      </w:r>
      <w:r w:rsidRPr="00CE530C">
        <w:rPr>
          <w:rFonts w:cs="Arial"/>
          <w:bCs/>
          <w:lang w:val="en-GB"/>
        </w:rPr>
        <w:t>SC</w:t>
      </w:r>
      <w:r>
        <w:rPr>
          <w:rFonts w:cs="Arial"/>
          <w:bCs/>
          <w:lang w:val="en-GB"/>
        </w:rPr>
        <w:t>.</w:t>
      </w:r>
    </w:p>
    <w:p w14:paraId="32D2CB59" w14:textId="77777777" w:rsidR="00CE530C" w:rsidRPr="00CE530C" w:rsidRDefault="00CE530C" w:rsidP="00CE530C">
      <w:pPr>
        <w:jc w:val="both"/>
        <w:rPr>
          <w:rFonts w:cs="Arial"/>
          <w:bCs/>
          <w:lang w:val="en-GB"/>
        </w:rPr>
      </w:pPr>
    </w:p>
    <w:p w14:paraId="5BCFD984" w14:textId="6328CE99" w:rsidR="00CE530C" w:rsidRPr="00CE530C" w:rsidRDefault="00CE530C" w:rsidP="00CE530C">
      <w:pPr>
        <w:jc w:val="both"/>
        <w:rPr>
          <w:rFonts w:cs="Arial"/>
          <w:bCs/>
          <w:lang w:val="en-GB"/>
        </w:rPr>
      </w:pPr>
      <w:r w:rsidRPr="00CE530C">
        <w:rPr>
          <w:rFonts w:cs="Arial"/>
          <w:bCs/>
          <w:lang w:val="en-GB"/>
        </w:rPr>
        <w:t xml:space="preserve">IMO </w:t>
      </w:r>
      <w:del w:id="83" w:author="Cagri Kucukyildiz" w:date="2017-12-05T15:36:00Z">
        <w:r w:rsidDel="00877E2F">
          <w:rPr>
            <w:rFonts w:cs="Arial"/>
            <w:bCs/>
            <w:lang w:val="en-GB"/>
          </w:rPr>
          <w:delText xml:space="preserve">will </w:delText>
        </w:r>
      </w:del>
      <w:ins w:id="84" w:author="Cagri Kucukyildiz" w:date="2017-12-05T15:36:00Z">
        <w:r w:rsidR="00877E2F">
          <w:rPr>
            <w:rFonts w:cs="Arial"/>
            <w:bCs/>
            <w:lang w:val="en-GB"/>
          </w:rPr>
          <w:t xml:space="preserve">has </w:t>
        </w:r>
      </w:ins>
      <w:r>
        <w:rPr>
          <w:rFonts w:cs="Arial"/>
          <w:bCs/>
          <w:lang w:val="en-GB"/>
        </w:rPr>
        <w:t>prepare</w:t>
      </w:r>
      <w:ins w:id="85" w:author="Cagri Kucukyildiz" w:date="2017-12-05T15:36:00Z">
        <w:r w:rsidR="00877E2F">
          <w:rPr>
            <w:rFonts w:cs="Arial"/>
            <w:bCs/>
            <w:lang w:val="en-GB"/>
          </w:rPr>
          <w:t>d</w:t>
        </w:r>
      </w:ins>
      <w:r>
        <w:rPr>
          <w:rFonts w:cs="Arial"/>
          <w:bCs/>
          <w:lang w:val="en-GB"/>
        </w:rPr>
        <w:t xml:space="preserve"> the mandate and Terms of Reference </w:t>
      </w:r>
      <w:del w:id="86" w:author="Cagri Kucukyildiz" w:date="2017-12-05T17:19:00Z">
        <w:r w:rsidDel="00A36AB5">
          <w:rPr>
            <w:rFonts w:cs="Arial"/>
            <w:bCs/>
            <w:lang w:val="en-GB"/>
          </w:rPr>
          <w:delText xml:space="preserve">for </w:delText>
        </w:r>
      </w:del>
      <w:ins w:id="87" w:author="Cagri Kucukyildiz" w:date="2017-12-05T17:19:00Z">
        <w:r w:rsidR="00A36AB5">
          <w:rPr>
            <w:rFonts w:cs="Arial"/>
            <w:bCs/>
            <w:lang w:val="en-GB"/>
          </w:rPr>
          <w:t xml:space="preserve">of </w:t>
        </w:r>
      </w:ins>
      <w:r>
        <w:rPr>
          <w:rFonts w:cs="Arial"/>
          <w:bCs/>
          <w:lang w:val="en-GB"/>
        </w:rPr>
        <w:t xml:space="preserve">the two </w:t>
      </w:r>
      <w:r w:rsidR="004D52C7">
        <w:rPr>
          <w:rFonts w:cs="Arial"/>
          <w:bCs/>
          <w:lang w:val="en-GB"/>
        </w:rPr>
        <w:t xml:space="preserve">working </w:t>
      </w:r>
      <w:r>
        <w:rPr>
          <w:rFonts w:cs="Arial"/>
          <w:bCs/>
          <w:lang w:val="en-GB"/>
        </w:rPr>
        <w:t xml:space="preserve">groups, subject </w:t>
      </w:r>
      <w:ins w:id="88" w:author="Cagri Kucukyildiz" w:date="2017-12-05T15:36:00Z">
        <w:r w:rsidR="00877E2F">
          <w:rPr>
            <w:rFonts w:cs="Arial"/>
            <w:bCs/>
            <w:lang w:val="en-GB"/>
          </w:rPr>
          <w:t xml:space="preserve">to </w:t>
        </w:r>
      </w:ins>
      <w:del w:id="89" w:author="Cagri Kucukyildiz" w:date="2017-12-05T15:36:00Z">
        <w:r w:rsidR="004D52C7" w:rsidDel="00877E2F">
          <w:rPr>
            <w:rFonts w:cs="Arial"/>
            <w:bCs/>
            <w:lang w:val="en-GB"/>
          </w:rPr>
          <w:delText>for</w:delText>
        </w:r>
      </w:del>
      <w:ins w:id="90" w:author="Cagri Kucukyildiz" w:date="2017-12-05T15:36:00Z">
        <w:r w:rsidR="00877E2F">
          <w:rPr>
            <w:rFonts w:cs="Arial"/>
            <w:bCs/>
            <w:lang w:val="en-GB"/>
          </w:rPr>
          <w:t>further</w:t>
        </w:r>
      </w:ins>
      <w:r w:rsidR="004D52C7">
        <w:rPr>
          <w:rFonts w:cs="Arial"/>
          <w:bCs/>
          <w:lang w:val="en-GB"/>
        </w:rPr>
        <w:t xml:space="preserve"> </w:t>
      </w:r>
      <w:r w:rsidRPr="00CE530C">
        <w:rPr>
          <w:rFonts w:cs="Arial"/>
          <w:bCs/>
          <w:lang w:val="en-GB"/>
        </w:rPr>
        <w:t xml:space="preserve">consideration </w:t>
      </w:r>
      <w:del w:id="91" w:author="Cagri Kucukyildiz" w:date="2017-12-05T15:37:00Z">
        <w:r w:rsidR="004D52C7" w:rsidDel="00877E2F">
          <w:rPr>
            <w:rFonts w:cs="Arial"/>
            <w:bCs/>
            <w:lang w:val="en-GB"/>
          </w:rPr>
          <w:delText>at the</w:delText>
        </w:r>
      </w:del>
      <w:ins w:id="92" w:author="Cagri Kucukyildiz" w:date="2017-12-05T15:37:00Z">
        <w:r w:rsidR="00877E2F">
          <w:rPr>
            <w:rFonts w:cs="Arial"/>
            <w:bCs/>
            <w:lang w:val="en-GB"/>
          </w:rPr>
          <w:t>of</w:t>
        </w:r>
      </w:ins>
      <w:r w:rsidR="004D52C7">
        <w:rPr>
          <w:rFonts w:cs="Arial"/>
          <w:bCs/>
          <w:lang w:val="en-GB"/>
        </w:rPr>
        <w:t xml:space="preserve"> </w:t>
      </w:r>
      <w:ins w:id="93" w:author="Cagri Kucukyildiz" w:date="2017-12-05T15:37:00Z">
        <w:r w:rsidR="00877E2F">
          <w:rPr>
            <w:rFonts w:cs="Arial"/>
            <w:bCs/>
            <w:lang w:val="en-GB"/>
          </w:rPr>
          <w:t xml:space="preserve">the </w:t>
        </w:r>
      </w:ins>
      <w:proofErr w:type="gramStart"/>
      <w:r w:rsidRPr="00CE530C">
        <w:rPr>
          <w:rFonts w:cs="Arial"/>
          <w:bCs/>
          <w:lang w:val="en-GB"/>
        </w:rPr>
        <w:t>SC</w:t>
      </w:r>
      <w:r w:rsidR="00CF71BB">
        <w:rPr>
          <w:rFonts w:cs="Arial"/>
          <w:bCs/>
          <w:lang w:val="en-GB"/>
        </w:rPr>
        <w:t xml:space="preserve"> </w:t>
      </w:r>
      <w:proofErr w:type="gramEnd"/>
      <w:del w:id="94" w:author="Cagri Kucukyildiz" w:date="2017-12-05T15:37:00Z">
        <w:r w:rsidR="00CF71BB" w:rsidDel="00877E2F">
          <w:rPr>
            <w:rFonts w:cs="Arial"/>
            <w:bCs/>
            <w:lang w:val="en-GB"/>
          </w:rPr>
          <w:delText>meeting</w:delText>
        </w:r>
      </w:del>
      <w:r w:rsidRPr="00CE530C">
        <w:rPr>
          <w:rFonts w:cs="Arial"/>
          <w:bCs/>
          <w:lang w:val="en-GB"/>
        </w:rPr>
        <w:t>.</w:t>
      </w:r>
    </w:p>
    <w:p w14:paraId="3BCF42E0" w14:textId="77777777" w:rsidR="00CE530C" w:rsidRDefault="00CE530C" w:rsidP="00CE530C">
      <w:pPr>
        <w:jc w:val="both"/>
        <w:rPr>
          <w:lang w:val="en-GB"/>
        </w:rPr>
      </w:pPr>
    </w:p>
    <w:p w14:paraId="19E43FCB" w14:textId="77777777" w:rsidR="00771A8B" w:rsidRDefault="00771A8B" w:rsidP="00771A8B">
      <w:pPr>
        <w:pStyle w:val="Heading1"/>
        <w:rPr>
          <w:color w:val="000000" w:themeColor="text1"/>
          <w:lang w:val="en-GB"/>
        </w:rPr>
      </w:pPr>
      <w:bookmarkStart w:id="95" w:name="_Toc500137305"/>
      <w:r w:rsidRPr="00082827">
        <w:rPr>
          <w:color w:val="000000" w:themeColor="text1"/>
          <w:lang w:val="en-GB"/>
        </w:rPr>
        <w:t xml:space="preserve">IMO Single Window </w:t>
      </w:r>
      <w:r>
        <w:rPr>
          <w:color w:val="000000" w:themeColor="text1"/>
          <w:lang w:val="en-GB"/>
        </w:rPr>
        <w:t>project and system scope</w:t>
      </w:r>
      <w:bookmarkEnd w:id="95"/>
    </w:p>
    <w:p w14:paraId="5BDFBDD4" w14:textId="77777777" w:rsidR="00964894" w:rsidRDefault="00964894" w:rsidP="00D07AB4">
      <w:pPr>
        <w:jc w:val="both"/>
        <w:rPr>
          <w:lang w:val="en-GB"/>
        </w:rPr>
      </w:pPr>
    </w:p>
    <w:p w14:paraId="64701999" w14:textId="6D6467B6" w:rsidR="00C56F13" w:rsidRDefault="00AD3F04" w:rsidP="00D07AB4">
      <w:pPr>
        <w:jc w:val="both"/>
        <w:rPr>
          <w:lang w:val="en-GB"/>
        </w:rPr>
      </w:pPr>
      <w:r>
        <w:rPr>
          <w:lang w:val="en-GB"/>
        </w:rPr>
        <w:t>The functionalities to be implemented in the MSW are well defined and communicated to the stakeholders</w:t>
      </w:r>
      <w:r w:rsidR="008C585A">
        <w:rPr>
          <w:lang w:val="en-GB"/>
        </w:rPr>
        <w:t xml:space="preserve"> in Antigua and Barbuda</w:t>
      </w:r>
      <w:r>
        <w:rPr>
          <w:lang w:val="en-GB"/>
        </w:rPr>
        <w:t xml:space="preserve">. The </w:t>
      </w:r>
      <w:r w:rsidR="008C585A">
        <w:rPr>
          <w:lang w:val="en-GB"/>
        </w:rPr>
        <w:t xml:space="preserve">boundaries </w:t>
      </w:r>
      <w:del w:id="96" w:author="Cagri Kucukyildiz" w:date="2017-12-05T15:37:00Z">
        <w:r w:rsidR="008C585A" w:rsidDel="009174A3">
          <w:rPr>
            <w:lang w:val="en-GB"/>
          </w:rPr>
          <w:delText xml:space="preserve">to </w:delText>
        </w:r>
      </w:del>
      <w:ins w:id="97" w:author="Cagri Kucukyildiz" w:date="2017-12-05T15:37:00Z">
        <w:r w:rsidR="009174A3">
          <w:rPr>
            <w:lang w:val="en-GB"/>
          </w:rPr>
          <w:t xml:space="preserve">of </w:t>
        </w:r>
      </w:ins>
      <w:r w:rsidR="008C585A">
        <w:rPr>
          <w:lang w:val="en-GB"/>
        </w:rPr>
        <w:t>the project are</w:t>
      </w:r>
      <w:r w:rsidR="00C56F13">
        <w:rPr>
          <w:lang w:val="en-GB"/>
        </w:rPr>
        <w:t xml:space="preserve"> </w:t>
      </w:r>
      <w:r w:rsidR="00C56F13" w:rsidRPr="00636480">
        <w:rPr>
          <w:lang w:val="en-GB"/>
        </w:rPr>
        <w:t>tie</w:t>
      </w:r>
      <w:r w:rsidR="00C56F13">
        <w:rPr>
          <w:lang w:val="en-GB"/>
        </w:rPr>
        <w:t xml:space="preserve">d to </w:t>
      </w:r>
      <w:ins w:id="98" w:author="Cagri Kucukyildiz" w:date="2017-12-05T15:38:00Z">
        <w:r w:rsidR="009174A3">
          <w:rPr>
            <w:lang w:val="en-GB"/>
          </w:rPr>
          <w:t xml:space="preserve">the </w:t>
        </w:r>
      </w:ins>
      <w:r w:rsidR="00C56F13">
        <w:rPr>
          <w:lang w:val="en-GB"/>
        </w:rPr>
        <w:t xml:space="preserve">scope of reporting requirements in the </w:t>
      </w:r>
      <w:r w:rsidR="00C56F13" w:rsidRPr="00636480">
        <w:rPr>
          <w:lang w:val="en-GB"/>
        </w:rPr>
        <w:t>FAL</w:t>
      </w:r>
      <w:r w:rsidR="00C56F13">
        <w:rPr>
          <w:lang w:val="en-GB"/>
        </w:rPr>
        <w:t xml:space="preserve"> </w:t>
      </w:r>
      <w:r w:rsidR="00C56F13" w:rsidRPr="00636480">
        <w:rPr>
          <w:lang w:val="en-GB"/>
        </w:rPr>
        <w:t>Convention</w:t>
      </w:r>
      <w:r w:rsidR="00C56F13">
        <w:rPr>
          <w:lang w:val="en-GB"/>
        </w:rPr>
        <w:t xml:space="preserve">. These system boundaries are </w:t>
      </w:r>
      <w:r>
        <w:rPr>
          <w:lang w:val="en-GB"/>
        </w:rPr>
        <w:t>described</w:t>
      </w:r>
      <w:r w:rsidR="00C56F13">
        <w:rPr>
          <w:lang w:val="en-GB"/>
        </w:rPr>
        <w:t xml:space="preserve"> in this section.</w:t>
      </w:r>
    </w:p>
    <w:p w14:paraId="3B92EE08" w14:textId="77777777" w:rsidR="007A47E4" w:rsidRPr="00390390" w:rsidRDefault="007A47E4" w:rsidP="007A47E4">
      <w:pPr>
        <w:pStyle w:val="Heading3"/>
        <w:rPr>
          <w:color w:val="auto"/>
          <w:sz w:val="24"/>
          <w:lang w:val="en-GB"/>
        </w:rPr>
      </w:pPr>
      <w:bookmarkStart w:id="99" w:name="_Toc500137306"/>
      <w:r w:rsidRPr="00390390">
        <w:rPr>
          <w:color w:val="auto"/>
          <w:sz w:val="24"/>
          <w:lang w:val="en-GB"/>
        </w:rPr>
        <w:t>Process and system</w:t>
      </w:r>
      <w:bookmarkEnd w:id="99"/>
    </w:p>
    <w:p w14:paraId="0EC26E85" w14:textId="77777777" w:rsidR="0023097F" w:rsidRDefault="0023097F" w:rsidP="00D07AB4">
      <w:pPr>
        <w:jc w:val="both"/>
        <w:rPr>
          <w:lang w:val="en-GB"/>
        </w:rPr>
      </w:pPr>
    </w:p>
    <w:p w14:paraId="54168DFA" w14:textId="3B52E366" w:rsidR="00D07AB4" w:rsidRDefault="00A17093" w:rsidP="00D07AB4">
      <w:pPr>
        <w:jc w:val="both"/>
        <w:rPr>
          <w:lang w:val="en-GB"/>
        </w:rPr>
      </w:pPr>
      <w:r>
        <w:rPr>
          <w:lang w:val="en-GB"/>
        </w:rPr>
        <w:t>M</w:t>
      </w:r>
      <w:r w:rsidRPr="00A17093">
        <w:rPr>
          <w:lang w:val="en-GB"/>
        </w:rPr>
        <w:t>aritime</w:t>
      </w:r>
      <w:r>
        <w:rPr>
          <w:lang w:val="en-GB"/>
        </w:rPr>
        <w:t xml:space="preserve"> </w:t>
      </w:r>
      <w:r w:rsidRPr="00A17093">
        <w:rPr>
          <w:lang w:val="en-GB"/>
        </w:rPr>
        <w:t>transport is one o</w:t>
      </w:r>
      <w:r>
        <w:rPr>
          <w:lang w:val="en-GB"/>
        </w:rPr>
        <w:t xml:space="preserve">f several transport </w:t>
      </w:r>
      <w:r w:rsidR="002B0B0C">
        <w:rPr>
          <w:lang w:val="en-GB"/>
        </w:rPr>
        <w:t>modes;</w:t>
      </w:r>
      <w:r>
        <w:rPr>
          <w:lang w:val="en-GB"/>
        </w:rPr>
        <w:t xml:space="preserve"> therefore it is impo</w:t>
      </w:r>
      <w:r w:rsidR="00D07AB4">
        <w:rPr>
          <w:lang w:val="en-GB"/>
        </w:rPr>
        <w:t xml:space="preserve">rtant to note that this project </w:t>
      </w:r>
      <w:r>
        <w:rPr>
          <w:lang w:val="en-GB"/>
        </w:rPr>
        <w:t>aim</w:t>
      </w:r>
      <w:r w:rsidR="001E0585">
        <w:rPr>
          <w:lang w:val="en-GB"/>
        </w:rPr>
        <w:t>s</w:t>
      </w:r>
      <w:r>
        <w:rPr>
          <w:lang w:val="en-GB"/>
        </w:rPr>
        <w:t xml:space="preserve"> at </w:t>
      </w:r>
      <w:r w:rsidRPr="00A17093">
        <w:rPr>
          <w:lang w:val="en-GB"/>
        </w:rPr>
        <w:t>developing</w:t>
      </w:r>
      <w:r>
        <w:rPr>
          <w:lang w:val="en-GB"/>
        </w:rPr>
        <w:t xml:space="preserve"> a</w:t>
      </w:r>
      <w:r w:rsidR="00DD3F22">
        <w:rPr>
          <w:lang w:val="en-GB"/>
        </w:rPr>
        <w:t xml:space="preserve"> </w:t>
      </w:r>
      <w:r w:rsidR="00D07AB4">
        <w:rPr>
          <w:lang w:val="en-GB"/>
        </w:rPr>
        <w:t>N</w:t>
      </w:r>
      <w:r w:rsidR="00D07AB4" w:rsidRPr="00503DCE">
        <w:rPr>
          <w:lang w:val="en-GB"/>
        </w:rPr>
        <w:t xml:space="preserve">ational </w:t>
      </w:r>
      <w:r w:rsidR="00D07AB4">
        <w:rPr>
          <w:lang w:val="en-GB"/>
        </w:rPr>
        <w:t>Maritime Single Window system</w:t>
      </w:r>
      <w:r w:rsidR="00D07AB4" w:rsidRPr="00503DCE">
        <w:rPr>
          <w:lang w:val="en-GB"/>
        </w:rPr>
        <w:t xml:space="preserve"> </w:t>
      </w:r>
      <w:r w:rsidRPr="00A17093">
        <w:rPr>
          <w:lang w:val="en-GB"/>
        </w:rPr>
        <w:t xml:space="preserve">solution for </w:t>
      </w:r>
      <w:r w:rsidRPr="00DD3F22">
        <w:rPr>
          <w:i/>
          <w:lang w:val="en-GB"/>
        </w:rPr>
        <w:t>maritime transport</w:t>
      </w:r>
      <w:r w:rsidR="00390390">
        <w:rPr>
          <w:i/>
          <w:lang w:val="en-GB"/>
        </w:rPr>
        <w:t xml:space="preserve"> domain</w:t>
      </w:r>
      <w:r w:rsidRPr="00A17093">
        <w:rPr>
          <w:lang w:val="en-GB"/>
        </w:rPr>
        <w:t>.</w:t>
      </w:r>
      <w:r w:rsidR="00D07AB4">
        <w:rPr>
          <w:lang w:val="en-GB"/>
        </w:rPr>
        <w:t xml:space="preserve"> The term</w:t>
      </w:r>
      <w:r w:rsidR="00BE73BF">
        <w:rPr>
          <w:rStyle w:val="FootnoteReference"/>
          <w:lang w:val="en-GB"/>
        </w:rPr>
        <w:footnoteReference w:id="1"/>
      </w:r>
      <w:r w:rsidR="0023097F">
        <w:rPr>
          <w:lang w:val="en-GB"/>
        </w:rPr>
        <w:t xml:space="preserve"> </w:t>
      </w:r>
      <w:r w:rsidR="00D07AB4">
        <w:rPr>
          <w:lang w:val="en-GB"/>
        </w:rPr>
        <w:t>N</w:t>
      </w:r>
      <w:r w:rsidR="00D07AB4" w:rsidRPr="00503DCE">
        <w:rPr>
          <w:lang w:val="en-GB"/>
        </w:rPr>
        <w:t xml:space="preserve">ational </w:t>
      </w:r>
      <w:r w:rsidR="00D07AB4">
        <w:rPr>
          <w:lang w:val="en-GB"/>
        </w:rPr>
        <w:t>Maritime Single Window system</w:t>
      </w:r>
      <w:r w:rsidR="00D07AB4" w:rsidRPr="00503DCE">
        <w:rPr>
          <w:lang w:val="en-GB"/>
        </w:rPr>
        <w:t xml:space="preserve"> (N</w:t>
      </w:r>
      <w:r w:rsidR="0053529C">
        <w:rPr>
          <w:lang w:val="en-GB"/>
        </w:rPr>
        <w:t>M</w:t>
      </w:r>
      <w:r w:rsidR="00D07AB4" w:rsidRPr="00503DCE">
        <w:rPr>
          <w:lang w:val="en-GB"/>
        </w:rPr>
        <w:t>SW) is in</w:t>
      </w:r>
      <w:r w:rsidR="00D07AB4">
        <w:rPr>
          <w:lang w:val="en-GB"/>
        </w:rPr>
        <w:t xml:space="preserve"> this context</w:t>
      </w:r>
      <w:ins w:id="100" w:author="Cagri Kucukyildiz" w:date="2017-12-05T15:38:00Z">
        <w:r w:rsidR="009174A3">
          <w:rPr>
            <w:lang w:val="en-GB"/>
          </w:rPr>
          <w:t>,</w:t>
        </w:r>
      </w:ins>
      <w:r w:rsidR="00D07AB4">
        <w:rPr>
          <w:lang w:val="en-GB"/>
        </w:rPr>
        <w:t xml:space="preserve"> relate</w:t>
      </w:r>
      <w:r w:rsidR="001E0585">
        <w:rPr>
          <w:lang w:val="en-GB"/>
        </w:rPr>
        <w:t>s</w:t>
      </w:r>
      <w:r w:rsidR="00D07AB4">
        <w:rPr>
          <w:lang w:val="en-GB"/>
        </w:rPr>
        <w:t xml:space="preserve"> to </w:t>
      </w:r>
      <w:r w:rsidR="00D07AB4" w:rsidRPr="00503DCE">
        <w:rPr>
          <w:lang w:val="en-GB"/>
        </w:rPr>
        <w:t xml:space="preserve">the only single window </w:t>
      </w:r>
      <w:r w:rsidR="00D07AB4">
        <w:rPr>
          <w:lang w:val="en-GB"/>
        </w:rPr>
        <w:t xml:space="preserve">for </w:t>
      </w:r>
      <w:ins w:id="101" w:author="Cagri Kucukyildiz" w:date="2017-12-05T15:38:00Z">
        <w:r w:rsidR="009174A3">
          <w:rPr>
            <w:lang w:val="en-GB"/>
          </w:rPr>
          <w:t xml:space="preserve">the </w:t>
        </w:r>
      </w:ins>
      <w:r w:rsidR="00D07AB4">
        <w:rPr>
          <w:lang w:val="en-GB"/>
        </w:rPr>
        <w:t xml:space="preserve">maritime transport </w:t>
      </w:r>
      <w:del w:id="102" w:author="Cagri Kucukyildiz" w:date="2017-12-05T15:39:00Z">
        <w:r w:rsidR="00D07AB4" w:rsidRPr="00503DCE" w:rsidDel="009174A3">
          <w:rPr>
            <w:lang w:val="en-GB"/>
          </w:rPr>
          <w:delText xml:space="preserve">solution </w:delText>
        </w:r>
      </w:del>
      <w:r w:rsidR="00D07AB4" w:rsidRPr="00503DCE">
        <w:rPr>
          <w:lang w:val="en-GB"/>
        </w:rPr>
        <w:t>nationally. This</w:t>
      </w:r>
      <w:r w:rsidR="00390390">
        <w:rPr>
          <w:lang w:val="en-GB"/>
        </w:rPr>
        <w:t xml:space="preserve"> also</w:t>
      </w:r>
      <w:r w:rsidR="00D07AB4">
        <w:rPr>
          <w:lang w:val="en-GB"/>
        </w:rPr>
        <w:t xml:space="preserve"> implies that all single window </w:t>
      </w:r>
      <w:r w:rsidR="00D07AB4" w:rsidRPr="00503DCE">
        <w:rPr>
          <w:lang w:val="en-GB"/>
        </w:rPr>
        <w:t>operations are performed through one N</w:t>
      </w:r>
      <w:r w:rsidR="0053529C">
        <w:rPr>
          <w:lang w:val="en-GB"/>
        </w:rPr>
        <w:t>M</w:t>
      </w:r>
      <w:r w:rsidR="00D07AB4" w:rsidRPr="00503DCE">
        <w:rPr>
          <w:lang w:val="en-GB"/>
        </w:rPr>
        <w:t>SW.</w:t>
      </w:r>
    </w:p>
    <w:p w14:paraId="0051895D" w14:textId="77777777" w:rsidR="00BE73BF" w:rsidRDefault="00BE73BF" w:rsidP="00D07AB4">
      <w:pPr>
        <w:jc w:val="both"/>
        <w:rPr>
          <w:lang w:val="en-GB"/>
        </w:rPr>
      </w:pPr>
    </w:p>
    <w:p w14:paraId="530F6A95" w14:textId="2EA0C234" w:rsidR="0084651E" w:rsidRDefault="00D07AB4" w:rsidP="00A17093">
      <w:pPr>
        <w:jc w:val="both"/>
        <w:rPr>
          <w:lang w:val="en-GB"/>
        </w:rPr>
      </w:pPr>
      <w:r>
        <w:rPr>
          <w:lang w:val="en-GB"/>
        </w:rPr>
        <w:t>In the N</w:t>
      </w:r>
      <w:r w:rsidR="0053529C">
        <w:rPr>
          <w:lang w:val="en-GB"/>
        </w:rPr>
        <w:t>M</w:t>
      </w:r>
      <w:r>
        <w:rPr>
          <w:lang w:val="en-GB"/>
        </w:rPr>
        <w:t xml:space="preserve">SW there are two main stakeholder segments; </w:t>
      </w:r>
      <w:r w:rsidRPr="0061089B">
        <w:rPr>
          <w:b/>
          <w:i/>
          <w:lang w:val="en-GB"/>
        </w:rPr>
        <w:t>offshore</w:t>
      </w:r>
      <w:r>
        <w:rPr>
          <w:lang w:val="en-GB"/>
        </w:rPr>
        <w:t xml:space="preserve"> and </w:t>
      </w:r>
      <w:r w:rsidRPr="0061089B">
        <w:rPr>
          <w:b/>
          <w:i/>
          <w:lang w:val="en-GB"/>
        </w:rPr>
        <w:t>onshore</w:t>
      </w:r>
      <w:r>
        <w:rPr>
          <w:lang w:val="en-GB"/>
        </w:rPr>
        <w:t xml:space="preserve">. Typical </w:t>
      </w:r>
      <w:r w:rsidR="0084651E">
        <w:rPr>
          <w:lang w:val="en-GB"/>
        </w:rPr>
        <w:t xml:space="preserve">offshore </w:t>
      </w:r>
      <w:r>
        <w:rPr>
          <w:lang w:val="en-GB"/>
        </w:rPr>
        <w:t>stakeholder</w:t>
      </w:r>
      <w:r w:rsidR="0084651E">
        <w:rPr>
          <w:lang w:val="en-GB"/>
        </w:rPr>
        <w:t>s</w:t>
      </w:r>
      <w:r>
        <w:rPr>
          <w:lang w:val="en-GB"/>
        </w:rPr>
        <w:t xml:space="preserve"> would be the master of a ship obligated to report ship movement to and from a port to the </w:t>
      </w:r>
      <w:r w:rsidR="006324FE">
        <w:rPr>
          <w:lang w:val="en-GB"/>
        </w:rPr>
        <w:t xml:space="preserve">relevant </w:t>
      </w:r>
      <w:r>
        <w:rPr>
          <w:lang w:val="en-GB"/>
        </w:rPr>
        <w:t>authorities</w:t>
      </w:r>
      <w:r w:rsidR="0084651E">
        <w:rPr>
          <w:lang w:val="en-GB"/>
        </w:rPr>
        <w:t xml:space="preserve"> (data provider)</w:t>
      </w:r>
      <w:r w:rsidR="006324FE">
        <w:rPr>
          <w:lang w:val="en-GB"/>
        </w:rPr>
        <w:t>. A</w:t>
      </w:r>
      <w:r>
        <w:rPr>
          <w:lang w:val="en-GB"/>
        </w:rPr>
        <w:t xml:space="preserve"> ship</w:t>
      </w:r>
      <w:r w:rsidR="006324FE">
        <w:rPr>
          <w:lang w:val="en-GB"/>
        </w:rPr>
        <w:t xml:space="preserve"> agent can under certain circumstances act on the master</w:t>
      </w:r>
      <w:r w:rsidR="001E0585">
        <w:rPr>
          <w:lang w:val="en-GB"/>
        </w:rPr>
        <w:t>`</w:t>
      </w:r>
      <w:r w:rsidR="006324FE">
        <w:rPr>
          <w:lang w:val="en-GB"/>
        </w:rPr>
        <w:t xml:space="preserve">s </w:t>
      </w:r>
      <w:r>
        <w:rPr>
          <w:lang w:val="en-GB"/>
        </w:rPr>
        <w:t xml:space="preserve">behalf. </w:t>
      </w:r>
      <w:r w:rsidR="0084651E">
        <w:rPr>
          <w:lang w:val="en-GB"/>
        </w:rPr>
        <w:t xml:space="preserve"> </w:t>
      </w:r>
      <w:r w:rsidR="00061376">
        <w:rPr>
          <w:lang w:val="en-GB"/>
        </w:rPr>
        <w:t>Onshore stakeholders</w:t>
      </w:r>
      <w:ins w:id="103" w:author="Cagri Kucukyildiz" w:date="2017-12-05T15:44:00Z">
        <w:r w:rsidR="009174A3">
          <w:rPr>
            <w:lang w:val="en-GB"/>
          </w:rPr>
          <w:t>,</w:t>
        </w:r>
      </w:ins>
      <w:r w:rsidR="00061376">
        <w:rPr>
          <w:lang w:val="en-GB"/>
        </w:rPr>
        <w:t xml:space="preserve"> on the other hand</w:t>
      </w:r>
      <w:ins w:id="104" w:author="Cagri Kucukyildiz" w:date="2017-12-05T15:44:00Z">
        <w:r w:rsidR="009174A3">
          <w:rPr>
            <w:lang w:val="en-GB"/>
          </w:rPr>
          <w:t>,</w:t>
        </w:r>
      </w:ins>
      <w:r w:rsidR="00061376">
        <w:rPr>
          <w:lang w:val="en-GB"/>
        </w:rPr>
        <w:t xml:space="preserve"> comprise</w:t>
      </w:r>
      <w:r w:rsidR="001E0585">
        <w:rPr>
          <w:lang w:val="en-GB"/>
        </w:rPr>
        <w:t xml:space="preserve"> </w:t>
      </w:r>
      <w:del w:id="105" w:author="Cagri Kucukyildiz" w:date="2017-12-05T15:46:00Z">
        <w:r w:rsidR="001E0585" w:rsidDel="009174A3">
          <w:rPr>
            <w:lang w:val="en-GB"/>
          </w:rPr>
          <w:delText>of</w:delText>
        </w:r>
        <w:r w:rsidDel="009174A3">
          <w:rPr>
            <w:lang w:val="en-GB"/>
          </w:rPr>
          <w:delText xml:space="preserve"> </w:delText>
        </w:r>
      </w:del>
      <w:r>
        <w:rPr>
          <w:lang w:val="en-GB"/>
        </w:rPr>
        <w:t xml:space="preserve">ports and authorities such as </w:t>
      </w:r>
      <w:del w:id="106" w:author="Cagri Kucukyildiz" w:date="2017-12-05T15:46:00Z">
        <w:r w:rsidDel="009174A3">
          <w:rPr>
            <w:lang w:val="en-GB"/>
          </w:rPr>
          <w:delText>customs</w:delText>
        </w:r>
        <w:r w:rsidR="00CA6DE3" w:rsidDel="009174A3">
          <w:rPr>
            <w:lang w:val="en-GB"/>
          </w:rPr>
          <w:delText xml:space="preserve"> </w:delText>
        </w:r>
      </w:del>
      <w:ins w:id="107" w:author="Cagri Kucukyildiz" w:date="2017-12-05T15:46:00Z">
        <w:r w:rsidR="009174A3">
          <w:rPr>
            <w:lang w:val="en-GB"/>
          </w:rPr>
          <w:t xml:space="preserve">Customs </w:t>
        </w:r>
      </w:ins>
      <w:r w:rsidR="00CA6DE3">
        <w:rPr>
          <w:lang w:val="en-GB"/>
        </w:rPr>
        <w:t xml:space="preserve">and </w:t>
      </w:r>
      <w:r w:rsidR="00894674">
        <w:rPr>
          <w:lang w:val="en-GB"/>
        </w:rPr>
        <w:t>Immigration</w:t>
      </w:r>
      <w:r w:rsidR="006324FE">
        <w:rPr>
          <w:lang w:val="en-GB"/>
        </w:rPr>
        <w:t xml:space="preserve"> </w:t>
      </w:r>
      <w:ins w:id="108" w:author="Cagri Kucukyildiz" w:date="2017-12-05T15:46:00Z">
        <w:r w:rsidR="009174A3">
          <w:rPr>
            <w:lang w:val="en-GB"/>
          </w:rPr>
          <w:t xml:space="preserve">which are </w:t>
        </w:r>
      </w:ins>
      <w:r w:rsidR="006324FE">
        <w:rPr>
          <w:lang w:val="en-GB"/>
        </w:rPr>
        <w:t xml:space="preserve">entitled to receive </w:t>
      </w:r>
      <w:ins w:id="109" w:author="Cagri Kucukyildiz" w:date="2017-12-05T15:46:00Z">
        <w:r w:rsidR="009174A3">
          <w:rPr>
            <w:lang w:val="en-GB"/>
          </w:rPr>
          <w:t xml:space="preserve">any </w:t>
        </w:r>
      </w:ins>
      <w:r w:rsidR="006324FE">
        <w:rPr>
          <w:lang w:val="en-GB"/>
        </w:rPr>
        <w:t>relevant information that has been transmitted from the ship</w:t>
      </w:r>
      <w:r w:rsidR="009A5F53">
        <w:rPr>
          <w:lang w:val="en-GB"/>
        </w:rPr>
        <w:t xml:space="preserve"> master</w:t>
      </w:r>
      <w:r w:rsidR="006324FE">
        <w:rPr>
          <w:lang w:val="en-GB"/>
        </w:rPr>
        <w:t xml:space="preserve"> or agent</w:t>
      </w:r>
      <w:r w:rsidR="0084651E">
        <w:rPr>
          <w:lang w:val="en-GB"/>
        </w:rPr>
        <w:t xml:space="preserve"> (data </w:t>
      </w:r>
      <w:del w:id="110" w:author="Cagri Kucukyildiz" w:date="2017-12-05T15:46:00Z">
        <w:r w:rsidR="0084651E" w:rsidDel="009174A3">
          <w:rPr>
            <w:lang w:val="en-GB"/>
          </w:rPr>
          <w:delText>receiver</w:delText>
        </w:r>
      </w:del>
      <w:ins w:id="111" w:author="Cagri Kucukyildiz" w:date="2017-12-05T15:46:00Z">
        <w:r w:rsidR="009174A3">
          <w:rPr>
            <w:lang w:val="en-GB"/>
          </w:rPr>
          <w:t>provider</w:t>
        </w:r>
      </w:ins>
      <w:r w:rsidR="0084651E">
        <w:rPr>
          <w:lang w:val="en-GB"/>
        </w:rPr>
        <w:t>)</w:t>
      </w:r>
      <w:r>
        <w:rPr>
          <w:lang w:val="en-GB"/>
        </w:rPr>
        <w:t xml:space="preserve">. </w:t>
      </w:r>
    </w:p>
    <w:p w14:paraId="1178C002" w14:textId="77777777" w:rsidR="0084651E" w:rsidRDefault="0084651E" w:rsidP="00A17093">
      <w:pPr>
        <w:jc w:val="both"/>
        <w:rPr>
          <w:lang w:val="en-GB"/>
        </w:rPr>
      </w:pPr>
    </w:p>
    <w:p w14:paraId="606AC179" w14:textId="5FAEA870" w:rsidR="005F383E" w:rsidRDefault="00DF4547" w:rsidP="00A17093">
      <w:pPr>
        <w:jc w:val="both"/>
        <w:rPr>
          <w:lang w:val="en-GB"/>
        </w:rPr>
      </w:pPr>
      <w:r>
        <w:rPr>
          <w:noProof/>
          <w:lang w:val="en-GB" w:eastAsia="en-GB"/>
        </w:rPr>
        <w:lastRenderedPageBreak/>
        <mc:AlternateContent>
          <mc:Choice Requires="wps">
            <w:drawing>
              <wp:anchor distT="0" distB="0" distL="114300" distR="114300" simplePos="0" relativeHeight="251668480" behindDoc="0" locked="0" layoutInCell="1" allowOverlap="1" wp14:anchorId="5F536E58" wp14:editId="1EBD189D">
                <wp:simplePos x="0" y="0"/>
                <wp:positionH relativeFrom="column">
                  <wp:posOffset>2995295</wp:posOffset>
                </wp:positionH>
                <wp:positionV relativeFrom="paragraph">
                  <wp:posOffset>3286760</wp:posOffset>
                </wp:positionV>
                <wp:extent cx="2470785" cy="635"/>
                <wp:effectExtent l="0" t="0" r="0" b="0"/>
                <wp:wrapSquare wrapText="bothSides"/>
                <wp:docPr id="7" name="Tekstboks 7"/>
                <wp:cNvGraphicFramePr/>
                <a:graphic xmlns:a="http://schemas.openxmlformats.org/drawingml/2006/main">
                  <a:graphicData uri="http://schemas.microsoft.com/office/word/2010/wordprocessingShape">
                    <wps:wsp>
                      <wps:cNvSpPr txBox="1"/>
                      <wps:spPr>
                        <a:xfrm>
                          <a:off x="0" y="0"/>
                          <a:ext cx="2470785" cy="635"/>
                        </a:xfrm>
                        <a:prstGeom prst="rect">
                          <a:avLst/>
                        </a:prstGeom>
                        <a:solidFill>
                          <a:prstClr val="white"/>
                        </a:solidFill>
                        <a:ln>
                          <a:noFill/>
                        </a:ln>
                        <a:effectLst/>
                      </wps:spPr>
                      <wps:txbx>
                        <w:txbxContent>
                          <w:p w14:paraId="0A72C525" w14:textId="461B8370" w:rsidR="007E05F8" w:rsidRPr="00DF4547" w:rsidRDefault="007E05F8" w:rsidP="00DF4547">
                            <w:pPr>
                              <w:pStyle w:val="Caption"/>
                              <w:jc w:val="right"/>
                              <w:rPr>
                                <w:rFonts w:ascii="Arial" w:eastAsia="Times New Roman" w:hAnsi="Arial" w:cs="Times New Roman"/>
                                <w:noProof/>
                                <w:color w:val="000000" w:themeColor="text1"/>
                                <w:lang w:val="en-GB"/>
                              </w:rPr>
                            </w:pPr>
                            <w:r w:rsidRPr="00DF4547">
                              <w:rPr>
                                <w:color w:val="000000" w:themeColor="text1"/>
                                <w:lang w:val="en-GB"/>
                              </w:rPr>
                              <w:t xml:space="preserve">Figure </w:t>
                            </w:r>
                            <w:r w:rsidRPr="00DF4547">
                              <w:rPr>
                                <w:color w:val="000000" w:themeColor="text1"/>
                                <w:lang w:val="en-GB"/>
                              </w:rPr>
                              <w:fldChar w:fldCharType="begin"/>
                            </w:r>
                            <w:r w:rsidRPr="00DF4547">
                              <w:rPr>
                                <w:color w:val="000000" w:themeColor="text1"/>
                                <w:lang w:val="en-GB"/>
                              </w:rPr>
                              <w:instrText xml:space="preserve"> SEQ Figur \* ARABIC </w:instrText>
                            </w:r>
                            <w:r w:rsidRPr="00DF4547">
                              <w:rPr>
                                <w:color w:val="000000" w:themeColor="text1"/>
                                <w:lang w:val="en-GB"/>
                              </w:rPr>
                              <w:fldChar w:fldCharType="separate"/>
                            </w:r>
                            <w:r>
                              <w:rPr>
                                <w:noProof/>
                                <w:color w:val="000000" w:themeColor="text1"/>
                                <w:lang w:val="en-GB"/>
                              </w:rPr>
                              <w:t>1</w:t>
                            </w:r>
                            <w:r w:rsidRPr="00DF4547">
                              <w:rPr>
                                <w:color w:val="000000" w:themeColor="text1"/>
                                <w:lang w:val="en-GB"/>
                              </w:rPr>
                              <w:fldChar w:fldCharType="end"/>
                            </w:r>
                            <w:r w:rsidRPr="00DF4547">
                              <w:rPr>
                                <w:color w:val="000000" w:themeColor="text1"/>
                                <w:lang w:val="en-GB"/>
                              </w:rPr>
                              <w:t xml:space="preserve"> </w:t>
                            </w:r>
                            <w:ins w:id="112" w:author="Cagri Kucukyildiz" w:date="2017-12-05T15:52:00Z">
                              <w:r>
                                <w:rPr>
                                  <w:color w:val="000000" w:themeColor="text1"/>
                                  <w:lang w:val="en-GB"/>
                                </w:rPr>
                                <w:t>C</w:t>
                              </w:r>
                            </w:ins>
                            <w:del w:id="113" w:author="Cagri Kucukyildiz" w:date="2017-12-05T15:52:00Z">
                              <w:r w:rsidRPr="00DF4547" w:rsidDel="004827E4">
                                <w:rPr>
                                  <w:color w:val="000000" w:themeColor="text1"/>
                                  <w:lang w:val="en-GB"/>
                                </w:rPr>
                                <w:delText>c</w:delText>
                              </w:r>
                            </w:del>
                            <w:r w:rsidRPr="00DF4547">
                              <w:rPr>
                                <w:color w:val="000000" w:themeColor="text1"/>
                                <w:lang w:val="en-GB"/>
                              </w:rPr>
                              <w:t xml:space="preserve">learance </w:t>
                            </w:r>
                            <w:del w:id="114" w:author="Cagri Kucukyildiz" w:date="2017-12-05T15:52:00Z">
                              <w:r w:rsidRPr="00DF4547" w:rsidDel="004827E4">
                                <w:rPr>
                                  <w:color w:val="000000" w:themeColor="text1"/>
                                  <w:lang w:val="en-GB"/>
                                </w:rPr>
                                <w:delText>p</w:delText>
                              </w:r>
                            </w:del>
                            <w:ins w:id="115" w:author="Cagri Kucukyildiz" w:date="2017-12-05T15:52:00Z">
                              <w:r>
                                <w:rPr>
                                  <w:color w:val="000000" w:themeColor="text1"/>
                                  <w:lang w:val="en-GB"/>
                                </w:rPr>
                                <w:t>P</w:t>
                              </w:r>
                            </w:ins>
                            <w:r w:rsidRPr="00DF4547">
                              <w:rPr>
                                <w:color w:val="000000" w:themeColor="text1"/>
                                <w:lang w:val="en-GB"/>
                              </w:rPr>
                              <w:t>rocess in Antigua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36E58" id="_x0000_t202" coordsize="21600,21600" o:spt="202" path="m,l,21600r21600,l21600,xe">
                <v:stroke joinstyle="miter"/>
                <v:path gradientshapeok="t" o:connecttype="rect"/>
              </v:shapetype>
              <v:shape id="Tekstboks 7" o:spid="_x0000_s1026" type="#_x0000_t202" style="position:absolute;left:0;text-align:left;margin-left:235.85pt;margin-top:258.8pt;width:194.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" stroked="f">
                <v:textbox style="mso-fit-shape-to-text:t" inset="0,0,0,0">
                  <w:txbxContent>
                    <w:p w14:paraId="0A72C525" w14:textId="461B8370" w:rsidR="007E05F8" w:rsidRPr="00DF4547" w:rsidRDefault="007E05F8" w:rsidP="00DF4547">
                      <w:pPr>
                        <w:pStyle w:val="Caption"/>
                        <w:jc w:val="right"/>
                        <w:rPr>
                          <w:rFonts w:ascii="Arial" w:eastAsia="Times New Roman" w:hAnsi="Arial" w:cs="Times New Roman"/>
                          <w:noProof/>
                          <w:color w:val="000000" w:themeColor="text1"/>
                          <w:lang w:val="en-GB"/>
                        </w:rPr>
                      </w:pPr>
                      <w:r w:rsidRPr="00DF4547">
                        <w:rPr>
                          <w:color w:val="000000" w:themeColor="text1"/>
                          <w:lang w:val="en-GB"/>
                        </w:rPr>
                        <w:t xml:space="preserve">Figure </w:t>
                      </w:r>
                      <w:r w:rsidRPr="00DF4547">
                        <w:rPr>
                          <w:color w:val="000000" w:themeColor="text1"/>
                          <w:lang w:val="en-GB"/>
                        </w:rPr>
                        <w:fldChar w:fldCharType="begin"/>
                      </w:r>
                      <w:r w:rsidRPr="00DF4547">
                        <w:rPr>
                          <w:color w:val="000000" w:themeColor="text1"/>
                          <w:lang w:val="en-GB"/>
                        </w:rPr>
                        <w:instrText xml:space="preserve"> SEQ Figur \* ARABIC </w:instrText>
                      </w:r>
                      <w:r w:rsidRPr="00DF4547">
                        <w:rPr>
                          <w:color w:val="000000" w:themeColor="text1"/>
                          <w:lang w:val="en-GB"/>
                        </w:rPr>
                        <w:fldChar w:fldCharType="separate"/>
                      </w:r>
                      <w:r>
                        <w:rPr>
                          <w:noProof/>
                          <w:color w:val="000000" w:themeColor="text1"/>
                          <w:lang w:val="en-GB"/>
                        </w:rPr>
                        <w:t>1</w:t>
                      </w:r>
                      <w:r w:rsidRPr="00DF4547">
                        <w:rPr>
                          <w:color w:val="000000" w:themeColor="text1"/>
                          <w:lang w:val="en-GB"/>
                        </w:rPr>
                        <w:fldChar w:fldCharType="end"/>
                      </w:r>
                      <w:r w:rsidRPr="00DF4547">
                        <w:rPr>
                          <w:color w:val="000000" w:themeColor="text1"/>
                          <w:lang w:val="en-GB"/>
                        </w:rPr>
                        <w:t xml:space="preserve"> </w:t>
                      </w:r>
                      <w:ins w:id="116" w:author="Cagri Kucukyildiz" w:date="2017-12-05T15:52:00Z">
                        <w:r>
                          <w:rPr>
                            <w:color w:val="000000" w:themeColor="text1"/>
                            <w:lang w:val="en-GB"/>
                          </w:rPr>
                          <w:t>C</w:t>
                        </w:r>
                      </w:ins>
                      <w:del w:id="117" w:author="Cagri Kucukyildiz" w:date="2017-12-05T15:52:00Z">
                        <w:r w:rsidRPr="00DF4547" w:rsidDel="004827E4">
                          <w:rPr>
                            <w:color w:val="000000" w:themeColor="text1"/>
                            <w:lang w:val="en-GB"/>
                          </w:rPr>
                          <w:delText>c</w:delText>
                        </w:r>
                      </w:del>
                      <w:r w:rsidRPr="00DF4547">
                        <w:rPr>
                          <w:color w:val="000000" w:themeColor="text1"/>
                          <w:lang w:val="en-GB"/>
                        </w:rPr>
                        <w:t xml:space="preserve">learance </w:t>
                      </w:r>
                      <w:del w:id="118" w:author="Cagri Kucukyildiz" w:date="2017-12-05T15:52:00Z">
                        <w:r w:rsidRPr="00DF4547" w:rsidDel="004827E4">
                          <w:rPr>
                            <w:color w:val="000000" w:themeColor="text1"/>
                            <w:lang w:val="en-GB"/>
                          </w:rPr>
                          <w:delText>p</w:delText>
                        </w:r>
                      </w:del>
                      <w:ins w:id="119" w:author="Cagri Kucukyildiz" w:date="2017-12-05T15:52:00Z">
                        <w:r>
                          <w:rPr>
                            <w:color w:val="000000" w:themeColor="text1"/>
                            <w:lang w:val="en-GB"/>
                          </w:rPr>
                          <w:t>P</w:t>
                        </w:r>
                      </w:ins>
                      <w:r w:rsidRPr="00DF4547">
                        <w:rPr>
                          <w:color w:val="000000" w:themeColor="text1"/>
                          <w:lang w:val="en-GB"/>
                        </w:rPr>
                        <w:t>rocess in Antigua</w:t>
                      </w:r>
                    </w:p>
                  </w:txbxContent>
                </v:textbox>
                <w10:wrap type="square"/>
              </v:shape>
            </w:pict>
          </mc:Fallback>
        </mc:AlternateContent>
      </w:r>
      <w:r w:rsidR="00B7040E">
        <w:rPr>
          <w:noProof/>
          <w:lang w:val="en-GB" w:eastAsia="en-GB"/>
        </w:rPr>
        <w:drawing>
          <wp:anchor distT="0" distB="0" distL="114300" distR="114300" simplePos="0" relativeHeight="251666432" behindDoc="0" locked="0" layoutInCell="1" allowOverlap="1" wp14:anchorId="70752BB4" wp14:editId="64A8F227">
            <wp:simplePos x="0" y="0"/>
            <wp:positionH relativeFrom="column">
              <wp:posOffset>2995295</wp:posOffset>
            </wp:positionH>
            <wp:positionV relativeFrom="paragraph">
              <wp:posOffset>355600</wp:posOffset>
            </wp:positionV>
            <wp:extent cx="2470785" cy="2874010"/>
            <wp:effectExtent l="0" t="0" r="5715" b="2540"/>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70785" cy="2874010"/>
                    </a:xfrm>
                    <a:prstGeom prst="rect">
                      <a:avLst/>
                    </a:prstGeom>
                  </pic:spPr>
                </pic:pic>
              </a:graphicData>
            </a:graphic>
            <wp14:sizeRelH relativeFrom="page">
              <wp14:pctWidth>0</wp14:pctWidth>
            </wp14:sizeRelH>
            <wp14:sizeRelV relativeFrom="page">
              <wp14:pctHeight>0</wp14:pctHeight>
            </wp14:sizeRelV>
          </wp:anchor>
        </w:drawing>
      </w:r>
      <w:r w:rsidR="006324FE">
        <w:rPr>
          <w:lang w:val="en-GB"/>
        </w:rPr>
        <w:t>The authorities might also grant clearance to the ship</w:t>
      </w:r>
      <w:ins w:id="120" w:author="Cagri Kucukyildiz" w:date="2017-12-05T17:20:00Z">
        <w:r w:rsidR="008F2277">
          <w:rPr>
            <w:lang w:val="en-GB"/>
          </w:rPr>
          <w:t>s</w:t>
        </w:r>
      </w:ins>
      <w:r w:rsidR="006324FE">
        <w:rPr>
          <w:lang w:val="en-GB"/>
        </w:rPr>
        <w:t xml:space="preserve"> before </w:t>
      </w:r>
      <w:r w:rsidR="00FD1E38" w:rsidRPr="00BD17E3">
        <w:rPr>
          <w:lang w:val="en-GB"/>
        </w:rPr>
        <w:t>enter</w:t>
      </w:r>
      <w:r w:rsidR="006324FE">
        <w:rPr>
          <w:lang w:val="en-GB"/>
        </w:rPr>
        <w:t>ing</w:t>
      </w:r>
      <w:r w:rsidR="00FD1E38" w:rsidRPr="00BD17E3">
        <w:rPr>
          <w:lang w:val="en-GB"/>
        </w:rPr>
        <w:t xml:space="preserve"> or </w:t>
      </w:r>
      <w:commentRangeStart w:id="121"/>
      <w:r w:rsidR="006324FE" w:rsidRPr="00BD17E3">
        <w:rPr>
          <w:lang w:val="en-GB"/>
        </w:rPr>
        <w:t>leavi</w:t>
      </w:r>
      <w:r w:rsidR="006324FE">
        <w:rPr>
          <w:lang w:val="en-GB"/>
        </w:rPr>
        <w:t>ng</w:t>
      </w:r>
      <w:r w:rsidR="00FD1E38" w:rsidRPr="00BD17E3">
        <w:rPr>
          <w:lang w:val="en-GB"/>
        </w:rPr>
        <w:t xml:space="preserve"> national waters</w:t>
      </w:r>
      <w:commentRangeEnd w:id="121"/>
      <w:r w:rsidR="008F2277">
        <w:rPr>
          <w:rStyle w:val="CommentReference"/>
        </w:rPr>
        <w:commentReference w:id="121"/>
      </w:r>
      <w:r w:rsidR="00FD1E38" w:rsidRPr="00BD17E3">
        <w:rPr>
          <w:lang w:val="en-GB"/>
        </w:rPr>
        <w:t>, as well as</w:t>
      </w:r>
      <w:r w:rsidR="00FD1E38">
        <w:rPr>
          <w:lang w:val="en-GB"/>
        </w:rPr>
        <w:t xml:space="preserve"> </w:t>
      </w:r>
      <w:r w:rsidR="00FD1E38" w:rsidRPr="00BD17E3">
        <w:rPr>
          <w:lang w:val="en-GB"/>
        </w:rPr>
        <w:t xml:space="preserve">clearance for a ship to berth </w:t>
      </w:r>
      <w:del w:id="122" w:author="Cagri Kucukyildiz" w:date="2017-12-05T15:48:00Z">
        <w:r w:rsidR="00FD1E38" w:rsidRPr="00BD17E3" w:rsidDel="00827C2D">
          <w:rPr>
            <w:lang w:val="en-GB"/>
          </w:rPr>
          <w:delText>and to</w:delText>
        </w:r>
      </w:del>
      <w:ins w:id="123" w:author="Cagri Kucukyildiz" w:date="2017-12-05T15:48:00Z">
        <w:r w:rsidR="00827C2D">
          <w:rPr>
            <w:lang w:val="en-GB"/>
          </w:rPr>
          <w:t>or</w:t>
        </w:r>
      </w:ins>
      <w:r w:rsidR="00FD1E38" w:rsidRPr="00BD17E3">
        <w:rPr>
          <w:lang w:val="en-GB"/>
        </w:rPr>
        <w:t xml:space="preserve"> leave</w:t>
      </w:r>
      <w:del w:id="124" w:author="Cagri Kucukyildiz" w:date="2017-12-05T15:48:00Z">
        <w:r w:rsidR="00FD1E38" w:rsidRPr="00BD17E3" w:rsidDel="00827C2D">
          <w:rPr>
            <w:lang w:val="en-GB"/>
          </w:rPr>
          <w:delText xml:space="preserve"> berth</w:delText>
        </w:r>
      </w:del>
      <w:r w:rsidR="006324FE">
        <w:rPr>
          <w:lang w:val="en-GB"/>
        </w:rPr>
        <w:t xml:space="preserve">. </w:t>
      </w:r>
    </w:p>
    <w:p w14:paraId="7A8D3A5C" w14:textId="2592A590" w:rsidR="0061089B" w:rsidRDefault="0061089B" w:rsidP="00A17093">
      <w:pPr>
        <w:jc w:val="both"/>
        <w:rPr>
          <w:lang w:val="en-GB"/>
        </w:rPr>
      </w:pPr>
    </w:p>
    <w:p w14:paraId="3FF6A350" w14:textId="63D24C26" w:rsidR="00AD1411" w:rsidRDefault="00AD1411" w:rsidP="00AD1411">
      <w:pPr>
        <w:jc w:val="both"/>
        <w:rPr>
          <w:lang w:val="en-GB"/>
        </w:rPr>
      </w:pPr>
      <w:r w:rsidRPr="00BE73BF">
        <w:rPr>
          <w:lang w:val="en-GB"/>
        </w:rPr>
        <w:t xml:space="preserve">The FAL </w:t>
      </w:r>
      <w:r>
        <w:rPr>
          <w:lang w:val="en-GB"/>
        </w:rPr>
        <w:t>C</w:t>
      </w:r>
      <w:r w:rsidRPr="00BE73BF">
        <w:rPr>
          <w:lang w:val="en-GB"/>
        </w:rPr>
        <w:t xml:space="preserve">onvention </w:t>
      </w:r>
      <w:del w:id="125" w:author="Cagri Kucukyildiz" w:date="2017-12-05T15:50:00Z">
        <w:r w:rsidRPr="00BE73BF" w:rsidDel="00827C2D">
          <w:rPr>
            <w:lang w:val="en-GB"/>
          </w:rPr>
          <w:delText xml:space="preserve">and the </w:delText>
        </w:r>
      </w:del>
      <w:del w:id="126" w:author="Cagri Kucukyildiz" w:date="2017-12-05T15:49:00Z">
        <w:r w:rsidRPr="00BE73BF" w:rsidDel="00827C2D">
          <w:rPr>
            <w:lang w:val="en-GB"/>
          </w:rPr>
          <w:delText>FA</w:delText>
        </w:r>
        <w:r w:rsidDel="00827C2D">
          <w:rPr>
            <w:lang w:val="en-GB"/>
          </w:rPr>
          <w:delText>L Compendium</w:delText>
        </w:r>
      </w:del>
      <w:del w:id="127" w:author="Cagri Kucukyildiz" w:date="2017-12-05T15:50:00Z">
        <w:r w:rsidDel="00827C2D">
          <w:rPr>
            <w:lang w:val="en-GB"/>
          </w:rPr>
          <w:delText xml:space="preserve"> </w:delText>
        </w:r>
      </w:del>
      <w:r>
        <w:rPr>
          <w:lang w:val="en-GB"/>
        </w:rPr>
        <w:t xml:space="preserve">define the maximum </w:t>
      </w:r>
      <w:r w:rsidRPr="00BE73BF">
        <w:rPr>
          <w:lang w:val="en-GB"/>
        </w:rPr>
        <w:t xml:space="preserve">amount of clearance information that may be required before a ship can go to berth. Normally, </w:t>
      </w:r>
      <w:ins w:id="128" w:author="Cagri Kucukyildiz" w:date="2017-12-05T15:51:00Z">
        <w:r w:rsidR="004827E4">
          <w:rPr>
            <w:lang w:val="en-GB"/>
          </w:rPr>
          <w:t xml:space="preserve">a </w:t>
        </w:r>
      </w:ins>
      <w:r w:rsidRPr="00BE73BF">
        <w:rPr>
          <w:lang w:val="en-GB"/>
        </w:rPr>
        <w:t>ship</w:t>
      </w:r>
      <w:r>
        <w:rPr>
          <w:lang w:val="en-GB"/>
        </w:rPr>
        <w:t xml:space="preserve"> </w:t>
      </w:r>
      <w:r w:rsidRPr="00BE73BF">
        <w:rPr>
          <w:lang w:val="en-GB"/>
        </w:rPr>
        <w:t>clearance means that cargo can be offloaded to the quay side and that passenger may</w:t>
      </w:r>
      <w:r>
        <w:rPr>
          <w:lang w:val="en-GB"/>
        </w:rPr>
        <w:t xml:space="preserve"> </w:t>
      </w:r>
      <w:r w:rsidRPr="00BE73BF">
        <w:rPr>
          <w:lang w:val="en-GB"/>
        </w:rPr>
        <w:t>disembark for immigration control</w:t>
      </w:r>
      <w:ins w:id="129" w:author="Cagri Kucukyildiz" w:date="2017-12-05T15:51:00Z">
        <w:r w:rsidR="008F2277">
          <w:rPr>
            <w:lang w:val="en-GB"/>
          </w:rPr>
          <w:t xml:space="preserve"> upon arrival;</w:t>
        </w:r>
        <w:r w:rsidR="004827E4">
          <w:rPr>
            <w:lang w:val="en-GB"/>
          </w:rPr>
          <w:t xml:space="preserve"> whereas for departure, the ship clearance implies that the vessel can leave her berth</w:t>
        </w:r>
      </w:ins>
      <w:r w:rsidRPr="00BE73BF">
        <w:rPr>
          <w:lang w:val="en-GB"/>
        </w:rPr>
        <w:t>.</w:t>
      </w:r>
    </w:p>
    <w:p w14:paraId="73E4122B" w14:textId="77777777" w:rsidR="00AD1411" w:rsidRDefault="00AD1411" w:rsidP="00AD1411">
      <w:pPr>
        <w:jc w:val="both"/>
        <w:rPr>
          <w:lang w:val="en-GB"/>
        </w:rPr>
      </w:pPr>
    </w:p>
    <w:p w14:paraId="2AD219F2" w14:textId="36D30608" w:rsidR="00B7040E" w:rsidRDefault="00CE3A08" w:rsidP="00BE73BF">
      <w:pPr>
        <w:jc w:val="both"/>
        <w:rPr>
          <w:lang w:val="en-GB"/>
        </w:rPr>
      </w:pPr>
      <w:r>
        <w:rPr>
          <w:lang w:val="en-GB"/>
        </w:rPr>
        <w:t>In Antigua and Barbuda</w:t>
      </w:r>
      <w:ins w:id="130" w:author="Cagri Kucukyildiz" w:date="2017-12-05T15:51:00Z">
        <w:r w:rsidR="004827E4">
          <w:rPr>
            <w:lang w:val="en-GB"/>
          </w:rPr>
          <w:t>,</w:t>
        </w:r>
      </w:ins>
      <w:r>
        <w:rPr>
          <w:lang w:val="en-GB"/>
        </w:rPr>
        <w:t xml:space="preserve"> the clearance process is mainly done through </w:t>
      </w:r>
      <w:del w:id="131" w:author="Cagri Kucukyildiz" w:date="2017-12-05T15:52:00Z">
        <w:r w:rsidDel="006C1874">
          <w:rPr>
            <w:lang w:val="en-GB"/>
          </w:rPr>
          <w:delText xml:space="preserve">by </w:delText>
        </w:r>
      </w:del>
      <w:r>
        <w:rPr>
          <w:lang w:val="en-GB"/>
        </w:rPr>
        <w:t>a</w:t>
      </w:r>
      <w:ins w:id="132" w:author="Cagri Kucukyildiz" w:date="2017-12-05T15:53:00Z">
        <w:r w:rsidR="006C1874">
          <w:rPr>
            <w:lang w:val="en-GB"/>
          </w:rPr>
          <w:t>n established</w:t>
        </w:r>
      </w:ins>
      <w:r>
        <w:rPr>
          <w:lang w:val="en-GB"/>
        </w:rPr>
        <w:t xml:space="preserve"> </w:t>
      </w:r>
      <w:del w:id="133" w:author="Cagri Kucukyildiz" w:date="2017-12-05T15:52:00Z">
        <w:r w:rsidDel="006C1874">
          <w:rPr>
            <w:lang w:val="en-GB"/>
          </w:rPr>
          <w:delText xml:space="preserve">clearance </w:delText>
        </w:r>
      </w:del>
      <w:r>
        <w:rPr>
          <w:lang w:val="en-GB"/>
        </w:rPr>
        <w:t xml:space="preserve">process </w:t>
      </w:r>
      <w:del w:id="134" w:author="Cagri Kucukyildiz" w:date="2017-12-05T15:52:00Z">
        <w:r w:rsidDel="006C1874">
          <w:rPr>
            <w:lang w:val="en-GB"/>
          </w:rPr>
          <w:delText xml:space="preserve">done </w:delText>
        </w:r>
      </w:del>
      <w:r>
        <w:rPr>
          <w:lang w:val="en-GB"/>
        </w:rPr>
        <w:t>on arrival</w:t>
      </w:r>
      <w:ins w:id="135" w:author="Cagri Kucukyildiz" w:date="2017-12-05T15:53:00Z">
        <w:r w:rsidR="006C1874">
          <w:rPr>
            <w:lang w:val="en-GB"/>
          </w:rPr>
          <w:t>, as illustrated in Figure 1</w:t>
        </w:r>
      </w:ins>
      <w:r>
        <w:rPr>
          <w:lang w:val="en-GB"/>
        </w:rPr>
        <w:t xml:space="preserve">. </w:t>
      </w:r>
      <w:r w:rsidR="00AD1411">
        <w:rPr>
          <w:lang w:val="en-GB"/>
        </w:rPr>
        <w:t xml:space="preserve">Representatives from the authorities (Boarding Team) </w:t>
      </w:r>
      <w:del w:id="136" w:author="Cagri Kucukyildiz" w:date="2017-12-05T15:53:00Z">
        <w:r w:rsidR="00AD1411" w:rsidDel="006C1874">
          <w:rPr>
            <w:lang w:val="en-GB"/>
          </w:rPr>
          <w:delText xml:space="preserve">enter </w:delText>
        </w:r>
      </w:del>
      <w:ins w:id="137" w:author="Cagri Kucukyildiz" w:date="2017-12-05T15:53:00Z">
        <w:r w:rsidR="006C1874">
          <w:rPr>
            <w:lang w:val="en-GB"/>
          </w:rPr>
          <w:t xml:space="preserve">board </w:t>
        </w:r>
      </w:ins>
      <w:r w:rsidR="00AD1411">
        <w:rPr>
          <w:lang w:val="en-GB"/>
        </w:rPr>
        <w:t>the ship and manually check, and approve</w:t>
      </w:r>
      <w:r w:rsidR="00B7040E">
        <w:rPr>
          <w:lang w:val="en-GB"/>
        </w:rPr>
        <w:t xml:space="preserve"> the required documentation provided by the </w:t>
      </w:r>
      <w:del w:id="138" w:author="Cagri Kucukyildiz" w:date="2017-12-05T15:53:00Z">
        <w:r w:rsidR="00B7040E" w:rsidDel="006C1874">
          <w:rPr>
            <w:lang w:val="en-GB"/>
          </w:rPr>
          <w:delText xml:space="preserve">captain </w:delText>
        </w:r>
      </w:del>
      <w:ins w:id="139" w:author="Cagri Kucukyildiz" w:date="2017-12-05T15:53:00Z">
        <w:r w:rsidR="006C1874">
          <w:rPr>
            <w:lang w:val="en-GB"/>
          </w:rPr>
          <w:t xml:space="preserve">master </w:t>
        </w:r>
      </w:ins>
      <w:r w:rsidR="00B7040E">
        <w:rPr>
          <w:lang w:val="en-GB"/>
        </w:rPr>
        <w:t>of the ship.</w:t>
      </w:r>
      <w:r w:rsidR="00AD1411">
        <w:rPr>
          <w:lang w:val="en-GB"/>
        </w:rPr>
        <w:t xml:space="preserve"> After </w:t>
      </w:r>
      <w:ins w:id="140" w:author="Cagri Kucukyildiz" w:date="2017-12-05T15:53:00Z">
        <w:r w:rsidR="006C1874">
          <w:rPr>
            <w:lang w:val="en-GB"/>
          </w:rPr>
          <w:t xml:space="preserve">the </w:t>
        </w:r>
      </w:ins>
      <w:r w:rsidR="00AD1411">
        <w:rPr>
          <w:lang w:val="en-GB"/>
        </w:rPr>
        <w:t>document approval</w:t>
      </w:r>
      <w:ins w:id="141" w:author="Cagri Kucukyildiz" w:date="2017-12-05T15:53:00Z">
        <w:r w:rsidR="006C1874">
          <w:rPr>
            <w:lang w:val="en-GB"/>
          </w:rPr>
          <w:t>,</w:t>
        </w:r>
      </w:ins>
      <w:r w:rsidR="00AD1411">
        <w:rPr>
          <w:lang w:val="en-GB"/>
        </w:rPr>
        <w:t xml:space="preserve"> the ship is cleared for operations in port</w:t>
      </w:r>
      <w:r w:rsidR="00CA4E69">
        <w:rPr>
          <w:lang w:val="en-GB"/>
        </w:rPr>
        <w:t xml:space="preserve">. </w:t>
      </w:r>
      <w:del w:id="142" w:author="Cagri Kucukyildiz" w:date="2017-12-05T15:53:00Z">
        <w:r w:rsidR="00CA4E69" w:rsidDel="006C1874">
          <w:rPr>
            <w:lang w:val="en-GB"/>
          </w:rPr>
          <w:delText>See figure 1</w:delText>
        </w:r>
        <w:r w:rsidR="00AD1411" w:rsidDel="006C1874">
          <w:rPr>
            <w:lang w:val="en-GB"/>
          </w:rPr>
          <w:delText>.</w:delText>
        </w:r>
      </w:del>
    </w:p>
    <w:p w14:paraId="27FF1031" w14:textId="77777777" w:rsidR="00B7040E" w:rsidRDefault="00B7040E" w:rsidP="00BE73BF">
      <w:pPr>
        <w:jc w:val="both"/>
        <w:rPr>
          <w:lang w:val="en-GB"/>
        </w:rPr>
      </w:pPr>
    </w:p>
    <w:p w14:paraId="08055A57" w14:textId="77777777" w:rsidR="0061089B" w:rsidRDefault="0061089B" w:rsidP="00A17093">
      <w:pPr>
        <w:jc w:val="both"/>
        <w:rPr>
          <w:lang w:val="en-GB"/>
        </w:rPr>
      </w:pPr>
    </w:p>
    <w:p w14:paraId="2B4E281B" w14:textId="77777777" w:rsidR="00C56F13" w:rsidRDefault="00C56F13" w:rsidP="00C56F13">
      <w:pPr>
        <w:jc w:val="both"/>
        <w:rPr>
          <w:lang w:val="en-GB"/>
        </w:rPr>
      </w:pPr>
    </w:p>
    <w:p w14:paraId="70654D80" w14:textId="7A619BA8" w:rsidR="00C56F13" w:rsidRDefault="00C56F13" w:rsidP="00C56F13">
      <w:pPr>
        <w:jc w:val="both"/>
        <w:rPr>
          <w:lang w:val="en-GB"/>
        </w:rPr>
      </w:pPr>
      <w:r>
        <w:rPr>
          <w:lang w:val="en-GB"/>
        </w:rPr>
        <w:t xml:space="preserve">Based upon the above, the scope </w:t>
      </w:r>
      <w:ins w:id="143" w:author="Cagri Kucukyildiz" w:date="2017-12-05T15:54:00Z">
        <w:r w:rsidR="0044437B">
          <w:rPr>
            <w:lang w:val="en-GB"/>
          </w:rPr>
          <w:t xml:space="preserve">of </w:t>
        </w:r>
      </w:ins>
      <w:r>
        <w:rPr>
          <w:lang w:val="en-GB"/>
        </w:rPr>
        <w:t>the Single Window system to be implemented comprises the following elements:</w:t>
      </w:r>
    </w:p>
    <w:p w14:paraId="795B2274" w14:textId="77777777" w:rsidR="00C56F13" w:rsidRDefault="00C56F13" w:rsidP="00C56F13">
      <w:pPr>
        <w:jc w:val="both"/>
        <w:rPr>
          <w:lang w:val="en-GB"/>
        </w:rPr>
      </w:pPr>
    </w:p>
    <w:p w14:paraId="3845BF31" w14:textId="77777777" w:rsidR="00C56F13" w:rsidRDefault="00C56F13" w:rsidP="00C56F13">
      <w:pPr>
        <w:pStyle w:val="ListParagraph"/>
        <w:numPr>
          <w:ilvl w:val="0"/>
          <w:numId w:val="10"/>
        </w:numPr>
        <w:jc w:val="both"/>
        <w:rPr>
          <w:lang w:val="en-GB"/>
        </w:rPr>
      </w:pPr>
      <w:r>
        <w:rPr>
          <w:lang w:val="en-GB"/>
        </w:rPr>
        <w:t xml:space="preserve">The collection of information through the </w:t>
      </w:r>
      <w:r w:rsidR="007A47E4">
        <w:rPr>
          <w:lang w:val="en-GB"/>
        </w:rPr>
        <w:t>N</w:t>
      </w:r>
      <w:r w:rsidR="007A47E4" w:rsidRPr="00503DCE">
        <w:rPr>
          <w:lang w:val="en-GB"/>
        </w:rPr>
        <w:t xml:space="preserve">ational </w:t>
      </w:r>
      <w:r w:rsidR="007A47E4">
        <w:rPr>
          <w:lang w:val="en-GB"/>
        </w:rPr>
        <w:t>Maritime Single Window</w:t>
      </w:r>
    </w:p>
    <w:p w14:paraId="66C488CD" w14:textId="77777777" w:rsidR="003C1CF1" w:rsidRPr="00CA4E81" w:rsidRDefault="003C1CF1" w:rsidP="00CA4E81">
      <w:pPr>
        <w:ind w:left="360"/>
        <w:jc w:val="both"/>
        <w:rPr>
          <w:lang w:val="en-GB"/>
        </w:rPr>
      </w:pPr>
    </w:p>
    <w:p w14:paraId="1CC0FDB0" w14:textId="77777777" w:rsidR="00C56F13" w:rsidRDefault="00C56F13" w:rsidP="00C56F13">
      <w:pPr>
        <w:pStyle w:val="ListParagraph"/>
        <w:numPr>
          <w:ilvl w:val="0"/>
          <w:numId w:val="10"/>
        </w:numPr>
        <w:jc w:val="both"/>
        <w:rPr>
          <w:lang w:val="en-GB"/>
        </w:rPr>
      </w:pPr>
      <w:r>
        <w:rPr>
          <w:lang w:val="en-GB"/>
        </w:rPr>
        <w:t>The distribution of the information to the relevant stakeholders</w:t>
      </w:r>
    </w:p>
    <w:p w14:paraId="32D0FAEA" w14:textId="77777777" w:rsidR="003C1CF1" w:rsidRPr="00CA4E81" w:rsidRDefault="003C1CF1" w:rsidP="00CA4E81">
      <w:pPr>
        <w:ind w:left="360"/>
        <w:jc w:val="both"/>
        <w:rPr>
          <w:lang w:val="en-GB"/>
        </w:rPr>
      </w:pPr>
    </w:p>
    <w:p w14:paraId="1636C2C5" w14:textId="6AA8F531" w:rsidR="00C56F13" w:rsidRPr="00F96B7E" w:rsidRDefault="00C56F13" w:rsidP="00C56F13">
      <w:pPr>
        <w:pStyle w:val="ListParagraph"/>
        <w:numPr>
          <w:ilvl w:val="0"/>
          <w:numId w:val="10"/>
        </w:numPr>
        <w:jc w:val="both"/>
        <w:rPr>
          <w:lang w:val="en-GB"/>
        </w:rPr>
      </w:pPr>
      <w:del w:id="144" w:author="Cagri Kucukyildiz" w:date="2017-12-05T15:54:00Z">
        <w:r w:rsidDel="00A90965">
          <w:rPr>
            <w:lang w:val="en-GB"/>
          </w:rPr>
          <w:delText xml:space="preserve">Main </w:delText>
        </w:r>
      </w:del>
      <w:ins w:id="145" w:author="Cagri Kucukyildiz" w:date="2017-12-05T15:54:00Z">
        <w:r w:rsidR="00A90965">
          <w:rPr>
            <w:lang w:val="en-GB"/>
          </w:rPr>
          <w:t xml:space="preserve">Additional </w:t>
        </w:r>
      </w:ins>
      <w:r>
        <w:rPr>
          <w:lang w:val="en-GB"/>
        </w:rPr>
        <w:t>functions of the Single Window system</w:t>
      </w:r>
    </w:p>
    <w:p w14:paraId="4DDAB849" w14:textId="77777777" w:rsidR="007A47E4" w:rsidRPr="00390390" w:rsidRDefault="007A47E4" w:rsidP="007A47E4">
      <w:pPr>
        <w:pStyle w:val="Heading3"/>
        <w:rPr>
          <w:color w:val="auto"/>
          <w:sz w:val="24"/>
          <w:lang w:val="en-GB"/>
        </w:rPr>
      </w:pPr>
      <w:bookmarkStart w:id="146" w:name="_Toc500137307"/>
      <w:r w:rsidRPr="00390390">
        <w:rPr>
          <w:color w:val="auto"/>
          <w:sz w:val="24"/>
          <w:lang w:val="en-GB"/>
        </w:rPr>
        <w:t xml:space="preserve">Collection of </w:t>
      </w:r>
      <w:r w:rsidR="00683681" w:rsidRPr="00390390">
        <w:rPr>
          <w:color w:val="auto"/>
          <w:sz w:val="24"/>
          <w:lang w:val="en-GB"/>
        </w:rPr>
        <w:t>information</w:t>
      </w:r>
      <w:bookmarkEnd w:id="146"/>
    </w:p>
    <w:p w14:paraId="5ADCB59D" w14:textId="77777777" w:rsidR="00712C7C" w:rsidRDefault="00712C7C" w:rsidP="000D1BFF">
      <w:pPr>
        <w:jc w:val="both"/>
        <w:rPr>
          <w:lang w:val="en-GB"/>
        </w:rPr>
      </w:pPr>
    </w:p>
    <w:p w14:paraId="2BD0AA3E" w14:textId="15C04372" w:rsidR="00B7040E" w:rsidRDefault="00E43477" w:rsidP="0014279B">
      <w:pPr>
        <w:jc w:val="both"/>
        <w:rPr>
          <w:lang w:val="en-GB"/>
        </w:rPr>
      </w:pPr>
      <w:r w:rsidRPr="001A6F36">
        <w:rPr>
          <w:lang w:val="en-GB"/>
        </w:rPr>
        <w:t>Th</w:t>
      </w:r>
      <w:r>
        <w:rPr>
          <w:lang w:val="en-GB"/>
        </w:rPr>
        <w:t>e information collection deals with</w:t>
      </w:r>
      <w:r w:rsidRPr="001A6F36">
        <w:rPr>
          <w:lang w:val="en-GB"/>
        </w:rPr>
        <w:t xml:space="preserve"> the provisions concerning the formalities required by the public authorities </w:t>
      </w:r>
      <w:r>
        <w:rPr>
          <w:lang w:val="en-GB"/>
        </w:rPr>
        <w:t>when a ship is calling</w:t>
      </w:r>
      <w:ins w:id="147" w:author="Cagri Kucukyildiz" w:date="2017-12-05T15:54:00Z">
        <w:r w:rsidR="000820DE">
          <w:rPr>
            <w:lang w:val="en-GB"/>
          </w:rPr>
          <w:t xml:space="preserve"> at</w:t>
        </w:r>
      </w:ins>
      <w:r>
        <w:rPr>
          <w:lang w:val="en-GB"/>
        </w:rPr>
        <w:t xml:space="preserve"> or departing </w:t>
      </w:r>
      <w:ins w:id="148" w:author="Cagri Kucukyildiz" w:date="2017-12-05T17:22:00Z">
        <w:r w:rsidR="008F2277">
          <w:rPr>
            <w:lang w:val="en-GB"/>
          </w:rPr>
          <w:t xml:space="preserve">from </w:t>
        </w:r>
      </w:ins>
      <w:r>
        <w:rPr>
          <w:lang w:val="en-GB"/>
        </w:rPr>
        <w:t xml:space="preserve">a port in </w:t>
      </w:r>
      <w:r w:rsidR="00712C7C">
        <w:rPr>
          <w:lang w:val="en-GB"/>
        </w:rPr>
        <w:t>Antigua and Barbuda</w:t>
      </w:r>
      <w:r>
        <w:rPr>
          <w:lang w:val="en-GB"/>
        </w:rPr>
        <w:t xml:space="preserve">. </w:t>
      </w:r>
    </w:p>
    <w:p w14:paraId="01B37F0E" w14:textId="77777777" w:rsidR="00B7040E" w:rsidRDefault="00B7040E" w:rsidP="0014279B">
      <w:pPr>
        <w:jc w:val="both"/>
        <w:rPr>
          <w:lang w:val="en-GB"/>
        </w:rPr>
      </w:pPr>
    </w:p>
    <w:p w14:paraId="0D3AF921" w14:textId="5FF52336" w:rsidR="00AD1411" w:rsidRDefault="0014279B" w:rsidP="0014279B">
      <w:pPr>
        <w:jc w:val="both"/>
        <w:rPr>
          <w:lang w:val="en-GB"/>
        </w:rPr>
      </w:pPr>
      <w:r>
        <w:rPr>
          <w:lang w:val="en-GB"/>
        </w:rPr>
        <w:t xml:space="preserve">Findings during the visit to Antigua </w:t>
      </w:r>
      <w:r w:rsidRPr="0014279B">
        <w:rPr>
          <w:lang w:val="en-GB"/>
        </w:rPr>
        <w:t>reveal</w:t>
      </w:r>
      <w:r>
        <w:rPr>
          <w:lang w:val="en-GB"/>
        </w:rPr>
        <w:t>ed that the stakeholders require</w:t>
      </w:r>
      <w:del w:id="149" w:author="Cagri Kucukyildiz" w:date="2017-12-05T15:55:00Z">
        <w:r w:rsidR="002E6409" w:rsidDel="000820DE">
          <w:rPr>
            <w:lang w:val="en-GB"/>
          </w:rPr>
          <w:delText>s</w:delText>
        </w:r>
      </w:del>
      <w:r>
        <w:rPr>
          <w:lang w:val="en-GB"/>
        </w:rPr>
        <w:t xml:space="preserve"> a comprehensive amount of information from </w:t>
      </w:r>
      <w:r w:rsidR="00937141">
        <w:rPr>
          <w:lang w:val="en-GB"/>
        </w:rPr>
        <w:t xml:space="preserve">arriving and departing </w:t>
      </w:r>
      <w:r>
        <w:rPr>
          <w:lang w:val="en-GB"/>
        </w:rPr>
        <w:t xml:space="preserve">ships, </w:t>
      </w:r>
      <w:del w:id="150" w:author="Cagri Kucukyildiz" w:date="2017-12-05T15:56:00Z">
        <w:r w:rsidDel="000820DE">
          <w:rPr>
            <w:lang w:val="en-GB"/>
          </w:rPr>
          <w:delText>extending the requirement</w:delText>
        </w:r>
      </w:del>
      <w:ins w:id="151" w:author="Cagri Kucukyildiz" w:date="2017-12-05T15:56:00Z">
        <w:r w:rsidR="000820DE">
          <w:rPr>
            <w:lang w:val="en-GB"/>
          </w:rPr>
          <w:t>exceeding required limits as per</w:t>
        </w:r>
      </w:ins>
      <w:r>
        <w:rPr>
          <w:lang w:val="en-GB"/>
        </w:rPr>
        <w:t xml:space="preserve"> </w:t>
      </w:r>
      <w:del w:id="152" w:author="Cagri Kucukyildiz" w:date="2017-12-05T15:56:00Z">
        <w:r w:rsidDel="000820DE">
          <w:rPr>
            <w:lang w:val="en-GB"/>
          </w:rPr>
          <w:delText xml:space="preserve">from </w:delText>
        </w:r>
      </w:del>
      <w:r>
        <w:rPr>
          <w:lang w:val="en-GB"/>
        </w:rPr>
        <w:t>the FAL convention</w:t>
      </w:r>
      <w:r w:rsidR="00894674">
        <w:rPr>
          <w:lang w:val="en-GB"/>
        </w:rPr>
        <w:t>.</w:t>
      </w:r>
      <w:r w:rsidR="00937141">
        <w:rPr>
          <w:lang w:val="en-GB"/>
        </w:rPr>
        <w:t xml:space="preserve"> Several of the required information elements are duplicat</w:t>
      </w:r>
      <w:ins w:id="153" w:author="Cagri Kucukyildiz" w:date="2017-12-05T15:56:00Z">
        <w:r w:rsidR="000820DE">
          <w:rPr>
            <w:lang w:val="en-GB"/>
          </w:rPr>
          <w:t>ed</w:t>
        </w:r>
      </w:ins>
      <w:del w:id="154" w:author="Cagri Kucukyildiz" w:date="2017-12-05T15:56:00Z">
        <w:r w:rsidR="00937141" w:rsidDel="000820DE">
          <w:rPr>
            <w:lang w:val="en-GB"/>
          </w:rPr>
          <w:delText>ions</w:delText>
        </w:r>
      </w:del>
      <w:r w:rsidR="00894674">
        <w:rPr>
          <w:lang w:val="en-GB"/>
        </w:rPr>
        <w:t xml:space="preserve"> on </w:t>
      </w:r>
      <w:del w:id="155" w:author="Cagri Kucukyildiz" w:date="2017-12-05T15:56:00Z">
        <w:r w:rsidR="00894674" w:rsidDel="000820DE">
          <w:rPr>
            <w:lang w:val="en-GB"/>
          </w:rPr>
          <w:delText xml:space="preserve">the </w:delText>
        </w:r>
      </w:del>
      <w:r w:rsidR="00894674">
        <w:rPr>
          <w:lang w:val="en-GB"/>
        </w:rPr>
        <w:t>various forms, and some of the information collected is outside of the scope of the system that will be implemented</w:t>
      </w:r>
      <w:ins w:id="156" w:author="Cagri Kucukyildiz" w:date="2017-12-05T15:56:00Z">
        <w:r w:rsidR="000820DE">
          <w:rPr>
            <w:lang w:val="en-GB"/>
          </w:rPr>
          <w:t xml:space="preserve"> in this project</w:t>
        </w:r>
      </w:ins>
      <w:r w:rsidR="00894674">
        <w:rPr>
          <w:lang w:val="en-GB"/>
        </w:rPr>
        <w:t>.</w:t>
      </w:r>
      <w:r w:rsidR="00B7040E">
        <w:rPr>
          <w:lang w:val="en-GB"/>
        </w:rPr>
        <w:t xml:space="preserve"> </w:t>
      </w:r>
    </w:p>
    <w:p w14:paraId="4455EB53" w14:textId="77777777" w:rsidR="00AD1411" w:rsidRDefault="00AD1411" w:rsidP="0014279B">
      <w:pPr>
        <w:jc w:val="both"/>
        <w:rPr>
          <w:ins w:id="157" w:author="Cagri Kucukyildiz" w:date="2017-12-05T15:57:00Z"/>
          <w:lang w:val="en-GB"/>
        </w:rPr>
      </w:pPr>
    </w:p>
    <w:p w14:paraId="5A54B2F2" w14:textId="77777777" w:rsidR="000820DE" w:rsidRDefault="000820DE" w:rsidP="0014279B">
      <w:pPr>
        <w:jc w:val="both"/>
        <w:rPr>
          <w:ins w:id="158" w:author="Cagri Kucukyildiz" w:date="2017-12-05T15:57:00Z"/>
          <w:lang w:val="en-GB"/>
        </w:rPr>
      </w:pPr>
    </w:p>
    <w:p w14:paraId="7E61D011" w14:textId="77777777" w:rsidR="000820DE" w:rsidRDefault="000820DE" w:rsidP="0014279B">
      <w:pPr>
        <w:jc w:val="both"/>
        <w:rPr>
          <w:ins w:id="159" w:author="Cagri Kucukyildiz" w:date="2017-12-05T15:57:00Z"/>
          <w:lang w:val="en-GB"/>
        </w:rPr>
      </w:pPr>
    </w:p>
    <w:p w14:paraId="09781A6F" w14:textId="77777777" w:rsidR="000820DE" w:rsidRDefault="000820DE" w:rsidP="0014279B">
      <w:pPr>
        <w:jc w:val="both"/>
        <w:rPr>
          <w:ins w:id="160" w:author="Cagri Kucukyildiz" w:date="2017-12-05T15:57:00Z"/>
          <w:lang w:val="en-GB"/>
        </w:rPr>
      </w:pPr>
    </w:p>
    <w:p w14:paraId="5F9ACA59" w14:textId="77777777" w:rsidR="000820DE" w:rsidRDefault="000820DE" w:rsidP="0014279B">
      <w:pPr>
        <w:jc w:val="both"/>
        <w:rPr>
          <w:ins w:id="161" w:author="Cagri Kucukyildiz" w:date="2017-12-05T15:57:00Z"/>
          <w:lang w:val="en-GB"/>
        </w:rPr>
      </w:pPr>
    </w:p>
    <w:p w14:paraId="505190BF" w14:textId="77777777" w:rsidR="000820DE" w:rsidRDefault="000820DE" w:rsidP="0014279B">
      <w:pPr>
        <w:jc w:val="both"/>
        <w:rPr>
          <w:ins w:id="162" w:author="Cagri Kucukyildiz" w:date="2017-12-05T15:57:00Z"/>
          <w:lang w:val="en-GB"/>
        </w:rPr>
      </w:pPr>
    </w:p>
    <w:p w14:paraId="642AD61D" w14:textId="77777777" w:rsidR="000820DE" w:rsidRDefault="000820DE" w:rsidP="0014279B">
      <w:pPr>
        <w:jc w:val="both"/>
        <w:rPr>
          <w:lang w:val="en-GB"/>
        </w:rPr>
      </w:pPr>
    </w:p>
    <w:p w14:paraId="405E9F01" w14:textId="5A64F17F" w:rsidR="00B7040E" w:rsidRDefault="00061376" w:rsidP="0014279B">
      <w:pPr>
        <w:jc w:val="both"/>
        <w:rPr>
          <w:lang w:val="en-GB"/>
        </w:rPr>
      </w:pPr>
      <w:r>
        <w:rPr>
          <w:lang w:val="en-GB"/>
        </w:rPr>
        <w:lastRenderedPageBreak/>
        <w:t>A simplified process</w:t>
      </w:r>
      <w:r w:rsidR="00B7040E">
        <w:rPr>
          <w:rStyle w:val="FootnoteReference"/>
          <w:lang w:val="en-GB"/>
        </w:rPr>
        <w:footnoteReference w:id="2"/>
      </w:r>
      <w:r>
        <w:rPr>
          <w:lang w:val="en-GB"/>
        </w:rPr>
        <w:t xml:space="preserve"> </w:t>
      </w:r>
      <w:r w:rsidR="00B7040E">
        <w:rPr>
          <w:lang w:val="en-GB"/>
        </w:rPr>
        <w:t>chart of the collection process is visualized in the picture below</w:t>
      </w:r>
      <w:ins w:id="168" w:author="Cagri Kucukyildiz" w:date="2017-12-05T15:57:00Z">
        <w:r w:rsidR="000820DE">
          <w:rPr>
            <w:lang w:val="en-GB"/>
          </w:rPr>
          <w:t>:</w:t>
        </w:r>
      </w:ins>
      <w:del w:id="169" w:author="Cagri Kucukyildiz" w:date="2017-12-05T15:57:00Z">
        <w:r w:rsidR="00B7040E" w:rsidDel="000820DE">
          <w:rPr>
            <w:lang w:val="en-GB"/>
          </w:rPr>
          <w:delText>.</w:delText>
        </w:r>
      </w:del>
    </w:p>
    <w:p w14:paraId="6F3DAADC" w14:textId="77777777" w:rsidR="00B7040E" w:rsidRDefault="00B7040E" w:rsidP="0014279B">
      <w:pPr>
        <w:jc w:val="both"/>
        <w:rPr>
          <w:lang w:val="en-GB"/>
        </w:rPr>
      </w:pPr>
    </w:p>
    <w:p w14:paraId="21C9A85F" w14:textId="77777777" w:rsidR="00DF4547" w:rsidRDefault="00B7040E" w:rsidP="00061376">
      <w:pPr>
        <w:keepNext/>
        <w:jc w:val="center"/>
      </w:pPr>
      <w:commentRangeStart w:id="170"/>
      <w:r>
        <w:rPr>
          <w:noProof/>
          <w:lang w:val="en-GB" w:eastAsia="en-GB"/>
        </w:rPr>
        <w:drawing>
          <wp:inline distT="0" distB="0" distL="0" distR="0" wp14:anchorId="63B542B4" wp14:editId="39904897">
            <wp:extent cx="5525770" cy="307518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5770" cy="3075185"/>
                    </a:xfrm>
                    <a:prstGeom prst="rect">
                      <a:avLst/>
                    </a:prstGeom>
                  </pic:spPr>
                </pic:pic>
              </a:graphicData>
            </a:graphic>
          </wp:inline>
        </w:drawing>
      </w:r>
      <w:commentRangeEnd w:id="170"/>
      <w:r w:rsidR="000820DE">
        <w:rPr>
          <w:rStyle w:val="CommentReference"/>
        </w:rPr>
        <w:commentReference w:id="170"/>
      </w:r>
    </w:p>
    <w:p w14:paraId="63C91012" w14:textId="2E872EF1" w:rsidR="00B7040E" w:rsidRPr="00DF4547" w:rsidRDefault="00DF4547">
      <w:pPr>
        <w:pStyle w:val="Caption"/>
        <w:jc w:val="center"/>
        <w:rPr>
          <w:color w:val="000000" w:themeColor="text1"/>
          <w:lang w:val="en-GB"/>
        </w:rPr>
        <w:pPrChange w:id="171" w:author="Cagri Kucukyildiz" w:date="2017-12-05T15:57:00Z">
          <w:pPr>
            <w:pStyle w:val="Caption"/>
            <w:jc w:val="right"/>
          </w:pPr>
        </w:pPrChange>
      </w:pPr>
      <w:r w:rsidRPr="00DF4547">
        <w:rPr>
          <w:color w:val="000000" w:themeColor="text1"/>
          <w:lang w:val="en-GB"/>
        </w:rPr>
        <w:t xml:space="preserve">Figure </w:t>
      </w:r>
      <w:r w:rsidRPr="00DF4547">
        <w:rPr>
          <w:color w:val="000000" w:themeColor="text1"/>
        </w:rPr>
        <w:fldChar w:fldCharType="begin"/>
      </w:r>
      <w:r w:rsidRPr="00DF4547">
        <w:rPr>
          <w:color w:val="000000" w:themeColor="text1"/>
          <w:lang w:val="en-GB"/>
        </w:rPr>
        <w:instrText xml:space="preserve"> SEQ Figur \* ARABIC </w:instrText>
      </w:r>
      <w:r w:rsidRPr="00DF4547">
        <w:rPr>
          <w:color w:val="000000" w:themeColor="text1"/>
        </w:rPr>
        <w:fldChar w:fldCharType="separate"/>
      </w:r>
      <w:r w:rsidRPr="00DF4547">
        <w:rPr>
          <w:noProof/>
          <w:color w:val="000000" w:themeColor="text1"/>
          <w:lang w:val="en-GB"/>
        </w:rPr>
        <w:t>2</w:t>
      </w:r>
      <w:r w:rsidRPr="00DF4547">
        <w:rPr>
          <w:color w:val="000000" w:themeColor="text1"/>
        </w:rPr>
        <w:fldChar w:fldCharType="end"/>
      </w:r>
      <w:r w:rsidRPr="00DF4547">
        <w:rPr>
          <w:color w:val="000000" w:themeColor="text1"/>
          <w:lang w:val="en-GB"/>
        </w:rPr>
        <w:t xml:space="preserve"> Ship arrival; information and paper flow</w:t>
      </w:r>
    </w:p>
    <w:p w14:paraId="337A5FC0" w14:textId="77777777" w:rsidR="00B7040E" w:rsidRDefault="00B7040E" w:rsidP="0014279B">
      <w:pPr>
        <w:jc w:val="both"/>
        <w:rPr>
          <w:lang w:val="en-GB"/>
        </w:rPr>
      </w:pPr>
    </w:p>
    <w:p w14:paraId="78B82116" w14:textId="77777777" w:rsidR="00B7040E" w:rsidRDefault="00B7040E" w:rsidP="0014279B">
      <w:pPr>
        <w:jc w:val="both"/>
        <w:rPr>
          <w:lang w:val="en-GB"/>
        </w:rPr>
      </w:pPr>
    </w:p>
    <w:p w14:paraId="4A20F09B" w14:textId="7A7CE987" w:rsidR="0014279B" w:rsidRPr="0014279B" w:rsidRDefault="00AD1411" w:rsidP="0014279B">
      <w:pPr>
        <w:jc w:val="both"/>
        <w:rPr>
          <w:lang w:val="en-GB"/>
        </w:rPr>
      </w:pPr>
      <w:r>
        <w:rPr>
          <w:lang w:val="en-GB"/>
        </w:rPr>
        <w:t xml:space="preserve">The picture only depicts the process </w:t>
      </w:r>
      <w:del w:id="172" w:author="Cagri Kucukyildiz" w:date="2017-12-05T16:00:00Z">
        <w:r w:rsidDel="000820DE">
          <w:rPr>
            <w:lang w:val="en-GB"/>
          </w:rPr>
          <w:delText xml:space="preserve">end </w:delText>
        </w:r>
      </w:del>
      <w:ins w:id="173" w:author="Cagri Kucukyildiz" w:date="2017-12-05T16:00:00Z">
        <w:r w:rsidR="000820DE">
          <w:rPr>
            <w:lang w:val="en-GB"/>
          </w:rPr>
          <w:t xml:space="preserve">and </w:t>
        </w:r>
      </w:ins>
      <w:r>
        <w:rPr>
          <w:lang w:val="en-GB"/>
        </w:rPr>
        <w:t>document flow on ship</w:t>
      </w:r>
      <w:ins w:id="174" w:author="Cagri Kucukyildiz" w:date="2017-12-05T16:00:00Z">
        <w:r w:rsidR="000820DE">
          <w:rPr>
            <w:lang w:val="en-GB"/>
          </w:rPr>
          <w:t>`s</w:t>
        </w:r>
      </w:ins>
      <w:r>
        <w:rPr>
          <w:lang w:val="en-GB"/>
        </w:rPr>
        <w:t xml:space="preserve"> arrival. The extent of papers/forms required can be found in </w:t>
      </w:r>
      <w:ins w:id="175" w:author="Cagri Kucukyildiz" w:date="2017-12-05T16:01:00Z">
        <w:r w:rsidR="000820DE">
          <w:rPr>
            <w:lang w:val="en-GB"/>
          </w:rPr>
          <w:t>“</w:t>
        </w:r>
      </w:ins>
      <w:moveToRangeStart w:id="176" w:author="Cagri Kucukyildiz" w:date="2017-12-05T16:01:00Z" w:name="move500253003"/>
      <w:moveTo w:id="177" w:author="Cagri Kucukyildiz" w:date="2017-12-05T16:01:00Z">
        <w:r w:rsidR="000820DE" w:rsidRPr="0061574B">
          <w:rPr>
            <w:lang w:val="en-GB"/>
          </w:rPr>
          <w:t>Stakeholders</w:t>
        </w:r>
        <w:r w:rsidR="000820DE">
          <w:rPr>
            <w:lang w:val="en-GB"/>
          </w:rPr>
          <w:t>,</w:t>
        </w:r>
        <w:r w:rsidR="000820DE" w:rsidRPr="0061574B">
          <w:rPr>
            <w:lang w:val="en-GB"/>
          </w:rPr>
          <w:t xml:space="preserve"> and </w:t>
        </w:r>
        <w:del w:id="178" w:author="Cagri Kucukyildiz" w:date="2017-12-05T16:01:00Z">
          <w:r w:rsidR="000820DE" w:rsidRPr="0061574B" w:rsidDel="000820DE">
            <w:rPr>
              <w:lang w:val="en-GB"/>
            </w:rPr>
            <w:delText>d</w:delText>
          </w:r>
        </w:del>
      </w:moveTo>
      <w:ins w:id="179" w:author="Cagri Kucukyildiz" w:date="2017-12-05T16:01:00Z">
        <w:r w:rsidR="000820DE">
          <w:rPr>
            <w:lang w:val="en-GB"/>
          </w:rPr>
          <w:t>D</w:t>
        </w:r>
      </w:ins>
      <w:moveTo w:id="180" w:author="Cagri Kucukyildiz" w:date="2017-12-05T16:01:00Z">
        <w:r w:rsidR="000820DE" w:rsidRPr="0061574B">
          <w:rPr>
            <w:lang w:val="en-GB"/>
          </w:rPr>
          <w:t xml:space="preserve">ocument </w:t>
        </w:r>
        <w:del w:id="181" w:author="Cagri Kucukyildiz" w:date="2017-12-05T16:01:00Z">
          <w:r w:rsidR="000820DE" w:rsidRPr="0061574B" w:rsidDel="000820DE">
            <w:rPr>
              <w:lang w:val="en-GB"/>
            </w:rPr>
            <w:delText>r</w:delText>
          </w:r>
        </w:del>
      </w:moveTo>
      <w:ins w:id="182" w:author="Cagri Kucukyildiz" w:date="2017-12-05T16:01:00Z">
        <w:r w:rsidR="000820DE">
          <w:rPr>
            <w:lang w:val="en-GB"/>
          </w:rPr>
          <w:t>R</w:t>
        </w:r>
      </w:ins>
      <w:moveTo w:id="183" w:author="Cagri Kucukyildiz" w:date="2017-12-05T16:01:00Z">
        <w:r w:rsidR="000820DE" w:rsidRPr="0061574B">
          <w:rPr>
            <w:lang w:val="en-GB"/>
          </w:rPr>
          <w:t>equirements</w:t>
        </w:r>
        <w:del w:id="184" w:author="Cagri Kucukyildiz" w:date="2017-12-05T16:01:00Z">
          <w:r w:rsidR="000820DE" w:rsidDel="000820DE">
            <w:rPr>
              <w:lang w:val="en-GB"/>
            </w:rPr>
            <w:delText>.</w:delText>
          </w:r>
        </w:del>
      </w:moveTo>
      <w:moveToRangeEnd w:id="176"/>
      <w:ins w:id="185" w:author="Cagri Kucukyildiz" w:date="2017-12-05T16:01:00Z">
        <w:r w:rsidR="000820DE">
          <w:rPr>
            <w:lang w:val="en-GB"/>
          </w:rPr>
          <w:t xml:space="preserve">” contained in </w:t>
        </w:r>
      </w:ins>
      <w:r w:rsidR="00894674" w:rsidRPr="0061574B">
        <w:rPr>
          <w:lang w:val="en-GB"/>
        </w:rPr>
        <w:t xml:space="preserve">Appendix II. </w:t>
      </w:r>
      <w:moveFromRangeStart w:id="186" w:author="Cagri Kucukyildiz" w:date="2017-12-05T16:01:00Z" w:name="move500253003"/>
      <w:moveFrom w:id="187" w:author="Cagri Kucukyildiz" w:date="2017-12-05T16:01:00Z">
        <w:r w:rsidR="00894674" w:rsidRPr="0061574B" w:rsidDel="000820DE">
          <w:rPr>
            <w:lang w:val="en-GB"/>
          </w:rPr>
          <w:t>Stakeholders</w:t>
        </w:r>
        <w:r w:rsidR="0061574B" w:rsidDel="000820DE">
          <w:rPr>
            <w:lang w:val="en-GB"/>
          </w:rPr>
          <w:t>,</w:t>
        </w:r>
        <w:r w:rsidR="00894674" w:rsidRPr="0061574B" w:rsidDel="000820DE">
          <w:rPr>
            <w:lang w:val="en-GB"/>
          </w:rPr>
          <w:t xml:space="preserve"> and document requirements</w:t>
        </w:r>
        <w:r w:rsidR="00894674" w:rsidDel="000820DE">
          <w:rPr>
            <w:lang w:val="en-GB"/>
          </w:rPr>
          <w:t>.</w:t>
        </w:r>
      </w:moveFrom>
      <w:moveFromRangeEnd w:id="186"/>
    </w:p>
    <w:p w14:paraId="35898F6C" w14:textId="77777777" w:rsidR="0014279B" w:rsidRDefault="0014279B" w:rsidP="000D1BFF">
      <w:pPr>
        <w:jc w:val="both"/>
        <w:rPr>
          <w:lang w:val="en-GB"/>
        </w:rPr>
      </w:pPr>
    </w:p>
    <w:p w14:paraId="603033DB" w14:textId="663243AA" w:rsidR="000D1BFF" w:rsidRDefault="00AD1411" w:rsidP="000D1BFF">
      <w:pPr>
        <w:jc w:val="both"/>
        <w:rPr>
          <w:lang w:val="en-GB"/>
        </w:rPr>
      </w:pPr>
      <w:r>
        <w:rPr>
          <w:lang w:val="en-GB"/>
        </w:rPr>
        <w:t>It is clear that the MSW of Antigua in this project</w:t>
      </w:r>
      <w:ins w:id="188" w:author="Cagri Kucukyildiz" w:date="2017-12-05T16:02:00Z">
        <w:r w:rsidR="00875D70">
          <w:rPr>
            <w:lang w:val="en-GB"/>
          </w:rPr>
          <w:t>,</w:t>
        </w:r>
      </w:ins>
      <w:r>
        <w:rPr>
          <w:lang w:val="en-GB"/>
        </w:rPr>
        <w:t xml:space="preserve"> will not </w:t>
      </w:r>
      <w:del w:id="189" w:author="Cagri Kucukyildiz" w:date="2017-12-05T16:03:00Z">
        <w:r w:rsidR="006D6156" w:rsidDel="00875D70">
          <w:rPr>
            <w:lang w:val="en-GB"/>
          </w:rPr>
          <w:delText xml:space="preserve">for support </w:delText>
        </w:r>
      </w:del>
      <w:ins w:id="190" w:author="Cagri Kucukyildiz" w:date="2017-12-05T16:03:00Z">
        <w:r w:rsidR="00875D70">
          <w:rPr>
            <w:lang w:val="en-GB"/>
          </w:rPr>
          <w:t xml:space="preserve">cover </w:t>
        </w:r>
      </w:ins>
      <w:r w:rsidR="006D6156">
        <w:rPr>
          <w:lang w:val="en-GB"/>
        </w:rPr>
        <w:t>the collection</w:t>
      </w:r>
      <w:ins w:id="191" w:author="Cagri Kucukyildiz" w:date="2017-12-05T16:03:00Z">
        <w:r w:rsidR="00875D70">
          <w:rPr>
            <w:lang w:val="en-GB"/>
          </w:rPr>
          <w:t xml:space="preserve"> of</w:t>
        </w:r>
      </w:ins>
      <w:r w:rsidR="006D6156">
        <w:rPr>
          <w:lang w:val="en-GB"/>
        </w:rPr>
        <w:t xml:space="preserve"> all </w:t>
      </w:r>
      <w:del w:id="192" w:author="Cagri Kucukyildiz" w:date="2017-12-05T16:03:00Z">
        <w:r w:rsidR="006D6156" w:rsidDel="00875D70">
          <w:rPr>
            <w:lang w:val="en-GB"/>
          </w:rPr>
          <w:delText>the</w:delText>
        </w:r>
      </w:del>
      <w:r w:rsidR="006D6156">
        <w:rPr>
          <w:lang w:val="en-GB"/>
        </w:rPr>
        <w:t xml:space="preserve"> documentation </w:t>
      </w:r>
      <w:r>
        <w:rPr>
          <w:lang w:val="en-GB"/>
        </w:rPr>
        <w:t xml:space="preserve">that the </w:t>
      </w:r>
      <w:r w:rsidR="006D6156">
        <w:rPr>
          <w:lang w:val="en-GB"/>
        </w:rPr>
        <w:t>authori</w:t>
      </w:r>
      <w:ins w:id="193" w:author="Cagri Kucukyildiz" w:date="2017-12-05T16:03:00Z">
        <w:r w:rsidR="00875D70">
          <w:rPr>
            <w:lang w:val="en-GB"/>
          </w:rPr>
          <w:t xml:space="preserve">ties involved </w:t>
        </w:r>
      </w:ins>
      <w:del w:id="194" w:author="Cagri Kucukyildiz" w:date="2017-12-05T16:03:00Z">
        <w:r w:rsidR="006D6156" w:rsidDel="00875D70">
          <w:rPr>
            <w:lang w:val="en-GB"/>
          </w:rPr>
          <w:delText>ty</w:delText>
        </w:r>
      </w:del>
      <w:r w:rsidR="006D6156">
        <w:rPr>
          <w:lang w:val="en-GB"/>
        </w:rPr>
        <w:t xml:space="preserve"> require</w:t>
      </w:r>
      <w:del w:id="195" w:author="Cagri Kucukyildiz" w:date="2017-12-05T16:03:00Z">
        <w:r w:rsidR="006D6156" w:rsidDel="00875D70">
          <w:rPr>
            <w:lang w:val="en-GB"/>
          </w:rPr>
          <w:delText>s</w:delText>
        </w:r>
      </w:del>
      <w:r>
        <w:rPr>
          <w:lang w:val="en-GB"/>
        </w:rPr>
        <w:t xml:space="preserve"> today. </w:t>
      </w:r>
      <w:r w:rsidR="000D1BFF">
        <w:rPr>
          <w:lang w:val="en-GB"/>
        </w:rPr>
        <w:t>The required information to be reported in the proposed system</w:t>
      </w:r>
      <w:r w:rsidR="00712C7C" w:rsidRPr="00712C7C">
        <w:rPr>
          <w:lang w:val="en-GB"/>
        </w:rPr>
        <w:t xml:space="preserve"> </w:t>
      </w:r>
      <w:r w:rsidR="00712C7C">
        <w:rPr>
          <w:lang w:val="en-GB"/>
        </w:rPr>
        <w:t>will</w:t>
      </w:r>
      <w:r w:rsidR="000D1BFF">
        <w:rPr>
          <w:lang w:val="en-GB"/>
        </w:rPr>
        <w:t xml:space="preserve"> be limited to the </w:t>
      </w:r>
      <w:r w:rsidR="00683681">
        <w:rPr>
          <w:lang w:val="en-GB"/>
        </w:rPr>
        <w:t xml:space="preserve">reporting requirements in the </w:t>
      </w:r>
      <w:r w:rsidR="00683681" w:rsidRPr="00636480">
        <w:rPr>
          <w:lang w:val="en-GB"/>
        </w:rPr>
        <w:t>FAL</w:t>
      </w:r>
      <w:r w:rsidR="00683681">
        <w:rPr>
          <w:lang w:val="en-GB"/>
        </w:rPr>
        <w:t xml:space="preserve"> </w:t>
      </w:r>
      <w:r w:rsidR="00683681" w:rsidRPr="00636480">
        <w:rPr>
          <w:lang w:val="en-GB"/>
        </w:rPr>
        <w:t>Convention</w:t>
      </w:r>
      <w:r w:rsidR="00683681">
        <w:rPr>
          <w:lang w:val="en-GB"/>
        </w:rPr>
        <w:t xml:space="preserve">. </w:t>
      </w:r>
      <w:r w:rsidR="000D1BFF">
        <w:rPr>
          <w:lang w:val="en-GB"/>
        </w:rPr>
        <w:t xml:space="preserve"> </w:t>
      </w:r>
    </w:p>
    <w:p w14:paraId="34424102" w14:textId="77777777" w:rsidR="000D1BFF" w:rsidRDefault="000D1BFF" w:rsidP="000D1BFF">
      <w:pPr>
        <w:jc w:val="both"/>
        <w:rPr>
          <w:lang w:val="en-GB"/>
        </w:rPr>
      </w:pPr>
    </w:p>
    <w:p w14:paraId="6CC4CB81" w14:textId="55AF97FB" w:rsidR="000D1BFF" w:rsidRDefault="000D1BFF" w:rsidP="000D1BFF">
      <w:pPr>
        <w:jc w:val="both"/>
        <w:rPr>
          <w:lang w:val="en-GB"/>
        </w:rPr>
      </w:pPr>
      <w:r w:rsidRPr="000D1BFF">
        <w:rPr>
          <w:lang w:val="en-GB"/>
        </w:rPr>
        <w:t xml:space="preserve">The Maritime Single Window to be implemented in </w:t>
      </w:r>
      <w:r w:rsidR="00712C7C">
        <w:rPr>
          <w:lang w:val="en-GB"/>
        </w:rPr>
        <w:t>Antigua and Barbuda</w:t>
      </w:r>
      <w:r w:rsidR="003C1CF1">
        <w:rPr>
          <w:lang w:val="en-GB"/>
        </w:rPr>
        <w:t xml:space="preserve"> </w:t>
      </w:r>
      <w:r>
        <w:rPr>
          <w:lang w:val="en-GB"/>
        </w:rPr>
        <w:t xml:space="preserve">is therefore not foreseen to </w:t>
      </w:r>
      <w:r w:rsidRPr="000D1BFF">
        <w:rPr>
          <w:lang w:val="en-GB"/>
        </w:rPr>
        <w:t xml:space="preserve">handle any </w:t>
      </w:r>
      <w:del w:id="196" w:author="Cagri Kucukyildiz" w:date="2017-12-05T16:04:00Z">
        <w:r w:rsidDel="00762F97">
          <w:rPr>
            <w:lang w:val="en-GB"/>
          </w:rPr>
          <w:delText xml:space="preserve">other </w:delText>
        </w:r>
      </w:del>
      <w:r w:rsidRPr="000D1BFF">
        <w:rPr>
          <w:lang w:val="en-GB"/>
        </w:rPr>
        <w:t xml:space="preserve">electronic transmission </w:t>
      </w:r>
      <w:del w:id="197" w:author="Cagri Kucukyildiz" w:date="2017-12-05T16:06:00Z">
        <w:r w:rsidRPr="000D1BFF" w:rsidDel="00762F97">
          <w:rPr>
            <w:lang w:val="en-GB"/>
          </w:rPr>
          <w:delText>tied to information or documents beyond</w:delText>
        </w:r>
      </w:del>
      <w:ins w:id="198" w:author="Cagri Kucukyildiz" w:date="2017-12-05T16:06:00Z">
        <w:r w:rsidR="00762F97">
          <w:rPr>
            <w:lang w:val="en-GB"/>
          </w:rPr>
          <w:t>other than</w:t>
        </w:r>
      </w:ins>
      <w:r w:rsidRPr="000D1BFF">
        <w:rPr>
          <w:lang w:val="en-GB"/>
        </w:rPr>
        <w:t xml:space="preserve"> those </w:t>
      </w:r>
      <w:del w:id="199" w:author="Cagri Kucukyildiz" w:date="2017-12-05T16:06:00Z">
        <w:r w:rsidRPr="000D1BFF" w:rsidDel="00762F97">
          <w:rPr>
            <w:lang w:val="en-GB"/>
          </w:rPr>
          <w:delText>covere</w:delText>
        </w:r>
        <w:r w:rsidR="00214C36" w:rsidDel="00762F97">
          <w:rPr>
            <w:lang w:val="en-GB"/>
          </w:rPr>
          <w:delText xml:space="preserve">d by the following </w:delText>
        </w:r>
      </w:del>
      <w:ins w:id="200" w:author="Cagri Kucukyildiz" w:date="2017-12-05T16:07:00Z">
        <w:r w:rsidR="00762F97">
          <w:rPr>
            <w:lang w:val="en-GB"/>
          </w:rPr>
          <w:t xml:space="preserve">covered by the following </w:t>
        </w:r>
      </w:ins>
      <w:r w:rsidR="00214C36">
        <w:rPr>
          <w:lang w:val="en-GB"/>
        </w:rPr>
        <w:t>FAL forms</w:t>
      </w:r>
      <w:r w:rsidR="009F7AD4">
        <w:rPr>
          <w:rStyle w:val="FootnoteReference"/>
          <w:lang w:val="en-GB"/>
        </w:rPr>
        <w:footnoteReference w:id="3"/>
      </w:r>
      <w:r w:rsidR="00214C36">
        <w:rPr>
          <w:lang w:val="en-GB"/>
        </w:rPr>
        <w:t>:</w:t>
      </w:r>
    </w:p>
    <w:p w14:paraId="54C015A3" w14:textId="77777777" w:rsidR="00214C36" w:rsidRPr="000D1BFF" w:rsidRDefault="00214C36" w:rsidP="000D1BFF">
      <w:pPr>
        <w:jc w:val="both"/>
        <w:rPr>
          <w:lang w:val="en-GB"/>
        </w:rPr>
      </w:pPr>
    </w:p>
    <w:p w14:paraId="680AFF21" w14:textId="77777777" w:rsidR="000D1BFF" w:rsidRDefault="00214C36" w:rsidP="000D1BFF">
      <w:pPr>
        <w:pStyle w:val="ListParagraph"/>
        <w:numPr>
          <w:ilvl w:val="0"/>
          <w:numId w:val="7"/>
        </w:numPr>
        <w:rPr>
          <w:lang w:val="en-GB"/>
        </w:rPr>
      </w:pPr>
      <w:r>
        <w:rPr>
          <w:lang w:val="en-GB"/>
        </w:rPr>
        <w:t>General Declaration</w:t>
      </w:r>
      <w:r>
        <w:rPr>
          <w:lang w:val="en-GB"/>
        </w:rPr>
        <w:tab/>
      </w:r>
      <w:r w:rsidR="000D1BFF" w:rsidRPr="004D43AC">
        <w:rPr>
          <w:lang w:val="en-GB"/>
        </w:rPr>
        <w:t xml:space="preserve"> </w:t>
      </w:r>
      <w:r w:rsidR="000D1BFF">
        <w:rPr>
          <w:lang w:val="en-GB"/>
        </w:rPr>
        <w:tab/>
      </w:r>
      <w:r w:rsidR="000D1BFF">
        <w:rPr>
          <w:lang w:val="en-GB"/>
        </w:rPr>
        <w:tab/>
      </w:r>
      <w:r w:rsidR="000D1BFF" w:rsidRPr="004D43AC">
        <w:rPr>
          <w:lang w:val="en-GB"/>
        </w:rPr>
        <w:t>FAL Form 1</w:t>
      </w:r>
      <w:r w:rsidR="00257ABB">
        <w:rPr>
          <w:lang w:val="en-GB"/>
        </w:rPr>
        <w:t>;</w:t>
      </w:r>
    </w:p>
    <w:p w14:paraId="28E07C31" w14:textId="77777777" w:rsidR="000D1BFF" w:rsidRDefault="00214C36" w:rsidP="000D1BFF">
      <w:pPr>
        <w:pStyle w:val="ListParagraph"/>
        <w:numPr>
          <w:ilvl w:val="0"/>
          <w:numId w:val="7"/>
        </w:numPr>
        <w:rPr>
          <w:lang w:val="en-GB"/>
        </w:rPr>
      </w:pPr>
      <w:r>
        <w:rPr>
          <w:lang w:val="en-GB"/>
        </w:rPr>
        <w:t>Cargo Declaration</w:t>
      </w:r>
      <w:r>
        <w:rPr>
          <w:lang w:val="en-GB"/>
        </w:rPr>
        <w:tab/>
      </w:r>
      <w:r w:rsidR="000D1BFF">
        <w:rPr>
          <w:lang w:val="en-GB"/>
        </w:rPr>
        <w:tab/>
      </w:r>
      <w:r w:rsidR="000D1BFF">
        <w:rPr>
          <w:lang w:val="en-GB"/>
        </w:rPr>
        <w:tab/>
      </w:r>
      <w:r w:rsidR="000D1BFF" w:rsidRPr="004D43AC">
        <w:rPr>
          <w:lang w:val="en-GB"/>
        </w:rPr>
        <w:t>FAL Form 2</w:t>
      </w:r>
      <w:r w:rsidR="00257ABB">
        <w:rPr>
          <w:lang w:val="en-GB"/>
        </w:rPr>
        <w:t>;</w:t>
      </w:r>
    </w:p>
    <w:p w14:paraId="46DC81C7" w14:textId="77777777" w:rsidR="000D1BFF" w:rsidRDefault="00214C36" w:rsidP="000D1BFF">
      <w:pPr>
        <w:pStyle w:val="ListParagraph"/>
        <w:numPr>
          <w:ilvl w:val="0"/>
          <w:numId w:val="7"/>
        </w:numPr>
        <w:rPr>
          <w:lang w:val="en-GB"/>
        </w:rPr>
      </w:pPr>
      <w:r>
        <w:rPr>
          <w:lang w:val="en-GB"/>
        </w:rPr>
        <w:t>Ship’s Stores Declaration</w:t>
      </w:r>
      <w:r w:rsidR="000D1BFF" w:rsidRPr="004D43AC">
        <w:rPr>
          <w:lang w:val="en-GB"/>
        </w:rPr>
        <w:t xml:space="preserve"> </w:t>
      </w:r>
      <w:r w:rsidR="000D1BFF">
        <w:rPr>
          <w:lang w:val="en-GB"/>
        </w:rPr>
        <w:tab/>
      </w:r>
      <w:r w:rsidR="000D1BFF">
        <w:rPr>
          <w:lang w:val="en-GB"/>
        </w:rPr>
        <w:tab/>
      </w:r>
      <w:r w:rsidR="000D1BFF" w:rsidRPr="004D43AC">
        <w:rPr>
          <w:lang w:val="en-GB"/>
        </w:rPr>
        <w:t>FAL Form 3</w:t>
      </w:r>
      <w:r w:rsidR="00257ABB">
        <w:rPr>
          <w:lang w:val="en-GB"/>
        </w:rPr>
        <w:t>;</w:t>
      </w:r>
    </w:p>
    <w:p w14:paraId="7DAC412F" w14:textId="77777777" w:rsidR="000D1BFF" w:rsidRDefault="00214C36" w:rsidP="000D1BFF">
      <w:pPr>
        <w:pStyle w:val="ListParagraph"/>
        <w:numPr>
          <w:ilvl w:val="0"/>
          <w:numId w:val="7"/>
        </w:numPr>
        <w:rPr>
          <w:lang w:val="en-GB"/>
        </w:rPr>
      </w:pPr>
      <w:r>
        <w:rPr>
          <w:lang w:val="en-GB"/>
        </w:rPr>
        <w:t>Crew’s Effects Declaration</w:t>
      </w:r>
      <w:r w:rsidR="000D1BFF" w:rsidRPr="004D43AC">
        <w:rPr>
          <w:lang w:val="en-GB"/>
        </w:rPr>
        <w:t xml:space="preserve"> </w:t>
      </w:r>
      <w:r w:rsidR="000D1BFF">
        <w:rPr>
          <w:lang w:val="en-GB"/>
        </w:rPr>
        <w:tab/>
      </w:r>
      <w:r w:rsidR="000D1BFF">
        <w:rPr>
          <w:lang w:val="en-GB"/>
        </w:rPr>
        <w:tab/>
      </w:r>
      <w:r w:rsidR="000D1BFF" w:rsidRPr="004D43AC">
        <w:rPr>
          <w:lang w:val="en-GB"/>
        </w:rPr>
        <w:t>FAL Form 4</w:t>
      </w:r>
      <w:r w:rsidR="00257ABB">
        <w:rPr>
          <w:lang w:val="en-GB"/>
        </w:rPr>
        <w:t>;</w:t>
      </w:r>
    </w:p>
    <w:p w14:paraId="3F54FEF6" w14:textId="77777777" w:rsidR="000D1BFF" w:rsidRDefault="00214C36" w:rsidP="000D1BFF">
      <w:pPr>
        <w:pStyle w:val="ListParagraph"/>
        <w:numPr>
          <w:ilvl w:val="0"/>
          <w:numId w:val="7"/>
        </w:numPr>
        <w:rPr>
          <w:lang w:val="en-GB"/>
        </w:rPr>
      </w:pPr>
      <w:r>
        <w:rPr>
          <w:lang w:val="en-GB"/>
        </w:rPr>
        <w:t>Crew List</w:t>
      </w:r>
      <w:r w:rsidR="000D1BFF">
        <w:rPr>
          <w:lang w:val="en-GB"/>
        </w:rPr>
        <w:tab/>
      </w:r>
      <w:r w:rsidR="000D1BFF">
        <w:rPr>
          <w:lang w:val="en-GB"/>
        </w:rPr>
        <w:tab/>
      </w:r>
      <w:r w:rsidR="000D1BFF">
        <w:rPr>
          <w:lang w:val="en-GB"/>
        </w:rPr>
        <w:tab/>
      </w:r>
      <w:r w:rsidR="000D1BFF">
        <w:rPr>
          <w:lang w:val="en-GB"/>
        </w:rPr>
        <w:tab/>
      </w:r>
      <w:r w:rsidR="000D1BFF" w:rsidRPr="004D43AC">
        <w:rPr>
          <w:lang w:val="en-GB"/>
        </w:rPr>
        <w:t>FAL Form 5</w:t>
      </w:r>
      <w:r w:rsidR="00257ABB">
        <w:rPr>
          <w:lang w:val="en-GB"/>
        </w:rPr>
        <w:t>;</w:t>
      </w:r>
    </w:p>
    <w:p w14:paraId="5778D878" w14:textId="4C6661AF" w:rsidR="000D1BFF" w:rsidRDefault="00214C36" w:rsidP="000D1BFF">
      <w:pPr>
        <w:pStyle w:val="ListParagraph"/>
        <w:numPr>
          <w:ilvl w:val="0"/>
          <w:numId w:val="7"/>
        </w:numPr>
        <w:rPr>
          <w:lang w:val="en-GB"/>
        </w:rPr>
      </w:pPr>
      <w:r>
        <w:rPr>
          <w:lang w:val="en-GB"/>
        </w:rPr>
        <w:t>Passenger List</w:t>
      </w:r>
      <w:r w:rsidR="000D1BFF" w:rsidRPr="004D43AC">
        <w:rPr>
          <w:lang w:val="en-GB"/>
        </w:rPr>
        <w:t xml:space="preserve"> </w:t>
      </w:r>
      <w:r w:rsidR="000D1BFF">
        <w:rPr>
          <w:lang w:val="en-GB"/>
        </w:rPr>
        <w:tab/>
      </w:r>
      <w:r w:rsidR="000D1BFF">
        <w:rPr>
          <w:lang w:val="en-GB"/>
        </w:rPr>
        <w:tab/>
      </w:r>
      <w:r w:rsidR="000D1BFF">
        <w:rPr>
          <w:lang w:val="en-GB"/>
        </w:rPr>
        <w:tab/>
      </w:r>
      <w:r w:rsidR="000D1BFF" w:rsidRPr="004D43AC">
        <w:rPr>
          <w:lang w:val="en-GB"/>
        </w:rPr>
        <w:t>FAL Form 6</w:t>
      </w:r>
      <w:r w:rsidR="00257ABB">
        <w:rPr>
          <w:lang w:val="en-GB"/>
        </w:rPr>
        <w:t>;</w:t>
      </w:r>
      <w:ins w:id="201" w:author="Cagri Kucukyildiz" w:date="2017-12-05T16:07:00Z">
        <w:r w:rsidR="00762F97">
          <w:rPr>
            <w:lang w:val="en-GB"/>
          </w:rPr>
          <w:t xml:space="preserve"> and</w:t>
        </w:r>
      </w:ins>
    </w:p>
    <w:p w14:paraId="18A131F8" w14:textId="77777777" w:rsidR="000D1BFF" w:rsidRDefault="000D1BFF" w:rsidP="000D1BFF">
      <w:pPr>
        <w:pStyle w:val="ListParagraph"/>
        <w:numPr>
          <w:ilvl w:val="0"/>
          <w:numId w:val="7"/>
        </w:numPr>
        <w:rPr>
          <w:lang w:val="en-GB"/>
        </w:rPr>
      </w:pPr>
      <w:r w:rsidRPr="004D43AC">
        <w:rPr>
          <w:lang w:val="en-GB"/>
        </w:rPr>
        <w:t xml:space="preserve">Dangerous Goods </w:t>
      </w:r>
      <w:r w:rsidR="00214C36">
        <w:rPr>
          <w:lang w:val="en-GB"/>
        </w:rPr>
        <w:t>Manifest</w:t>
      </w:r>
      <w:r w:rsidR="00214C36">
        <w:rPr>
          <w:lang w:val="en-GB"/>
        </w:rPr>
        <w:tab/>
      </w:r>
      <w:r>
        <w:rPr>
          <w:lang w:val="en-GB"/>
        </w:rPr>
        <w:tab/>
        <w:t>FAL Form 7</w:t>
      </w:r>
    </w:p>
    <w:p w14:paraId="7B06BF2C" w14:textId="77777777" w:rsidR="000D1BFF" w:rsidRDefault="000D1BFF" w:rsidP="00683681">
      <w:pPr>
        <w:jc w:val="both"/>
        <w:rPr>
          <w:lang w:val="en-GB"/>
        </w:rPr>
      </w:pPr>
    </w:p>
    <w:p w14:paraId="4CE0F125" w14:textId="2584CB1D" w:rsidR="00214C36" w:rsidRPr="00214C36" w:rsidDel="00762F97" w:rsidRDefault="00683681" w:rsidP="009F7AD4">
      <w:pPr>
        <w:jc w:val="both"/>
        <w:rPr>
          <w:del w:id="202" w:author="Cagri Kucukyildiz" w:date="2017-12-05T16:08:00Z"/>
          <w:lang w:val="en-GB"/>
        </w:rPr>
      </w:pPr>
      <w:commentRangeStart w:id="203"/>
      <w:del w:id="204" w:author="Cagri Kucukyildiz" w:date="2017-12-05T16:08:00Z">
        <w:r w:rsidDel="00762F97">
          <w:rPr>
            <w:lang w:val="en-GB"/>
          </w:rPr>
          <w:delText>The</w:delText>
        </w:r>
        <w:r w:rsidR="000D1BFF" w:rsidDel="00762F97">
          <w:rPr>
            <w:lang w:val="en-GB"/>
          </w:rPr>
          <w:delText xml:space="preserve"> procedures and information</w:delText>
        </w:r>
        <w:r w:rsidR="00214C36" w:rsidDel="00762F97">
          <w:rPr>
            <w:lang w:val="en-GB"/>
          </w:rPr>
          <w:delText xml:space="preserve"> related to ship reporting</w:delText>
        </w:r>
        <w:r w:rsidR="000D1BFF" w:rsidDel="00762F97">
          <w:rPr>
            <w:lang w:val="en-GB"/>
          </w:rPr>
          <w:delText xml:space="preserve"> is described on the IMO’s website and in the FAL Compendium. </w:delText>
        </w:r>
      </w:del>
      <w:commentRangeEnd w:id="203"/>
      <w:r w:rsidR="00762F97">
        <w:rPr>
          <w:rStyle w:val="CommentReference"/>
        </w:rPr>
        <w:commentReference w:id="203"/>
      </w:r>
    </w:p>
    <w:p w14:paraId="6884EAF4" w14:textId="77777777" w:rsidR="0014279B" w:rsidRDefault="0014279B" w:rsidP="0014279B">
      <w:pPr>
        <w:jc w:val="both"/>
        <w:rPr>
          <w:ins w:id="205" w:author="Cagri Kucukyildiz" w:date="2017-12-05T16:08:00Z"/>
          <w:lang w:val="en-GB"/>
        </w:rPr>
      </w:pPr>
    </w:p>
    <w:p w14:paraId="50F24BA8" w14:textId="77777777" w:rsidR="00762F97" w:rsidRDefault="00762F97" w:rsidP="0014279B">
      <w:pPr>
        <w:jc w:val="both"/>
        <w:rPr>
          <w:lang w:val="en-GB"/>
        </w:rPr>
      </w:pPr>
    </w:p>
    <w:p w14:paraId="51C7F6C7" w14:textId="47EC9A0C" w:rsidR="003B19CC" w:rsidRPr="00390390" w:rsidRDefault="000265C8" w:rsidP="003B19CC">
      <w:pPr>
        <w:pStyle w:val="Heading3"/>
        <w:rPr>
          <w:color w:val="auto"/>
          <w:sz w:val="24"/>
          <w:lang w:val="en-GB"/>
        </w:rPr>
      </w:pPr>
      <w:bookmarkStart w:id="206" w:name="_Toc500137308"/>
      <w:r>
        <w:rPr>
          <w:color w:val="auto"/>
          <w:sz w:val="24"/>
          <w:lang w:val="en-GB"/>
        </w:rPr>
        <w:lastRenderedPageBreak/>
        <w:t>APIS</w:t>
      </w:r>
      <w:r w:rsidR="003B19CC">
        <w:rPr>
          <w:color w:val="auto"/>
          <w:sz w:val="24"/>
          <w:lang w:val="en-GB"/>
        </w:rPr>
        <w:t xml:space="preserve"> and </w:t>
      </w:r>
      <w:r w:rsidR="005E335B" w:rsidRPr="005E335B">
        <w:rPr>
          <w:color w:val="auto"/>
          <w:sz w:val="24"/>
          <w:lang w:val="en-GB"/>
        </w:rPr>
        <w:t>ASYCUDA</w:t>
      </w:r>
      <w:r>
        <w:rPr>
          <w:color w:val="auto"/>
          <w:sz w:val="24"/>
          <w:lang w:val="en-GB"/>
        </w:rPr>
        <w:t xml:space="preserve"> systems</w:t>
      </w:r>
      <w:bookmarkEnd w:id="206"/>
    </w:p>
    <w:p w14:paraId="42BFC3D1" w14:textId="77777777" w:rsidR="003B19CC" w:rsidRDefault="003B19CC" w:rsidP="0014279B">
      <w:pPr>
        <w:jc w:val="both"/>
        <w:rPr>
          <w:lang w:val="en-GB"/>
        </w:rPr>
      </w:pPr>
    </w:p>
    <w:p w14:paraId="23F20281" w14:textId="4DFB14A5" w:rsidR="003B19CC" w:rsidRPr="00537310" w:rsidRDefault="003B19CC" w:rsidP="003B19CC">
      <w:pPr>
        <w:jc w:val="both"/>
        <w:rPr>
          <w:lang w:val="en-GB"/>
        </w:rPr>
      </w:pPr>
      <w:r w:rsidRPr="00537310">
        <w:rPr>
          <w:lang w:val="en-GB"/>
        </w:rPr>
        <w:t xml:space="preserve">Antigua and Barbuda is a member of the Caribbean Community (CARICOM) an organization of </w:t>
      </w:r>
      <w:ins w:id="207" w:author="Cagri Kucukyildiz" w:date="2017-12-05T16:09:00Z">
        <w:r w:rsidR="00762F97">
          <w:rPr>
            <w:lang w:val="en-GB"/>
          </w:rPr>
          <w:t xml:space="preserve">the </w:t>
        </w:r>
      </w:ins>
      <w:r w:rsidRPr="00537310">
        <w:rPr>
          <w:lang w:val="en-GB"/>
        </w:rPr>
        <w:t>Caribbean nations. CARICOM has established an Advance Passenger Information System (APIS)</w:t>
      </w:r>
      <w:ins w:id="208" w:author="Cagri Kucukyildiz" w:date="2017-12-05T16:09:00Z">
        <w:r w:rsidR="00762F97">
          <w:rPr>
            <w:lang w:val="en-GB"/>
          </w:rPr>
          <w:t xml:space="preserve">. </w:t>
        </w:r>
      </w:ins>
      <w:ins w:id="209" w:author="Cagri Kucukyildiz" w:date="2017-12-05T16:10:00Z">
        <w:r w:rsidR="00762F97">
          <w:rPr>
            <w:lang w:val="en-GB"/>
          </w:rPr>
          <w:t>Any</w:t>
        </w:r>
      </w:ins>
      <w:del w:id="210" w:author="Cagri Kucukyildiz" w:date="2017-12-05T16:09:00Z">
        <w:r w:rsidRPr="00537310" w:rsidDel="00762F97">
          <w:rPr>
            <w:lang w:val="en-GB"/>
          </w:rPr>
          <w:delText>, and a</w:delText>
        </w:r>
      </w:del>
      <w:del w:id="211" w:author="Cagri Kucukyildiz" w:date="2017-12-05T16:10:00Z">
        <w:r w:rsidRPr="00537310" w:rsidDel="00762F97">
          <w:rPr>
            <w:lang w:val="en-GB"/>
          </w:rPr>
          <w:delText>ny</w:delText>
        </w:r>
      </w:del>
      <w:r w:rsidRPr="00537310">
        <w:rPr>
          <w:lang w:val="en-GB"/>
        </w:rPr>
        <w:t xml:space="preserve"> vessel (or flight) calling </w:t>
      </w:r>
      <w:ins w:id="212" w:author="Cagri Kucukyildiz" w:date="2017-12-05T16:10:00Z">
        <w:r w:rsidR="00762F97">
          <w:rPr>
            <w:lang w:val="en-GB"/>
          </w:rPr>
          <w:t xml:space="preserve">at </w:t>
        </w:r>
      </w:ins>
      <w:r w:rsidRPr="00537310">
        <w:rPr>
          <w:lang w:val="en-GB"/>
        </w:rPr>
        <w:t xml:space="preserve">a member State is required to submit Advance Passenger Information prior to arrival in </w:t>
      </w:r>
      <w:ins w:id="213" w:author="Cagri Kucukyildiz" w:date="2017-12-05T16:13:00Z">
        <w:r w:rsidR="00762F97">
          <w:rPr>
            <w:lang w:val="en-GB"/>
          </w:rPr>
          <w:t xml:space="preserve">CARICOM region </w:t>
        </w:r>
      </w:ins>
      <w:r w:rsidRPr="00537310">
        <w:rPr>
          <w:lang w:val="en-GB"/>
        </w:rPr>
        <w:t xml:space="preserve">and upon departure </w:t>
      </w:r>
      <w:ins w:id="214" w:author="Cagri Kucukyildiz" w:date="2017-12-05T16:13:00Z">
        <w:r w:rsidR="00762F97">
          <w:rPr>
            <w:lang w:val="en-GB"/>
          </w:rPr>
          <w:t xml:space="preserve">from a CARICOM port </w:t>
        </w:r>
      </w:ins>
      <w:r w:rsidRPr="00537310">
        <w:rPr>
          <w:lang w:val="en-GB"/>
        </w:rPr>
        <w:t>at least 24 hours in advance.</w:t>
      </w:r>
    </w:p>
    <w:p w14:paraId="1656DA3E" w14:textId="77777777" w:rsidR="003B19CC" w:rsidRPr="00537310" w:rsidRDefault="003B19CC" w:rsidP="003B19CC">
      <w:pPr>
        <w:jc w:val="both"/>
        <w:rPr>
          <w:lang w:val="en-GB"/>
        </w:rPr>
      </w:pPr>
    </w:p>
    <w:p w14:paraId="0A0DA2E4" w14:textId="3B699C9B" w:rsidR="002D6FFF" w:rsidRDefault="003B19CC" w:rsidP="003B19CC">
      <w:pPr>
        <w:jc w:val="both"/>
        <w:rPr>
          <w:ins w:id="215" w:author="Cagri Kucukyildiz" w:date="2017-12-05T16:15:00Z"/>
          <w:lang w:val="en-GB"/>
        </w:rPr>
      </w:pPr>
      <w:r w:rsidRPr="00537310">
        <w:rPr>
          <w:lang w:val="en-GB"/>
        </w:rPr>
        <w:t xml:space="preserve">The Joint Regional Communications Centre (JRCC) is the central clearing house for the Advance Passenger Information (API) and acts and on behalf of individual CARICOM Member States for the purpose of pre-screening </w:t>
      </w:r>
      <w:ins w:id="216" w:author="Cagri Kucukyildiz" w:date="2017-12-05T16:13:00Z">
        <w:r w:rsidR="00762F97">
          <w:rPr>
            <w:lang w:val="en-GB"/>
          </w:rPr>
          <w:t xml:space="preserve">of </w:t>
        </w:r>
      </w:ins>
      <w:r w:rsidRPr="00537310">
        <w:rPr>
          <w:lang w:val="en-GB"/>
        </w:rPr>
        <w:t xml:space="preserve">passengers from air and sea carriers traversing the Region. The </w:t>
      </w:r>
      <w:del w:id="217" w:author="Cagri Kucukyildiz" w:date="2017-12-05T16:15:00Z">
        <w:r w:rsidRPr="00537310" w:rsidDel="00215383">
          <w:rPr>
            <w:lang w:val="en-GB"/>
          </w:rPr>
          <w:delText xml:space="preserve">results </w:delText>
        </w:r>
      </w:del>
      <w:ins w:id="218" w:author="Cagri Kucukyildiz" w:date="2017-12-05T16:15:00Z">
        <w:r w:rsidR="00215383">
          <w:rPr>
            <w:lang w:val="en-GB"/>
          </w:rPr>
          <w:t>outcomes of this screening</w:t>
        </w:r>
        <w:r w:rsidR="00215383" w:rsidRPr="00537310">
          <w:rPr>
            <w:lang w:val="en-GB"/>
          </w:rPr>
          <w:t xml:space="preserve"> </w:t>
        </w:r>
      </w:ins>
      <w:r w:rsidRPr="00537310">
        <w:rPr>
          <w:lang w:val="en-GB"/>
        </w:rPr>
        <w:t xml:space="preserve">and passenger information are submitted to the national immigration department </w:t>
      </w:r>
      <w:r w:rsidR="002D6FFF">
        <w:rPr>
          <w:lang w:val="en-GB"/>
        </w:rPr>
        <w:t>(depicted).</w:t>
      </w:r>
    </w:p>
    <w:p w14:paraId="5DA9C8C3" w14:textId="77777777" w:rsidR="00215383" w:rsidRDefault="00215383" w:rsidP="003B19CC">
      <w:pPr>
        <w:jc w:val="both"/>
        <w:rPr>
          <w:lang w:val="en-GB"/>
        </w:rPr>
      </w:pPr>
    </w:p>
    <w:p w14:paraId="2DB0D5FC" w14:textId="28BBE04B" w:rsidR="003B19CC" w:rsidRPr="00537310" w:rsidRDefault="003B19CC" w:rsidP="003B19CC">
      <w:pPr>
        <w:jc w:val="both"/>
        <w:rPr>
          <w:lang w:val="en-GB"/>
        </w:rPr>
      </w:pPr>
      <w:r w:rsidRPr="00537310">
        <w:rPr>
          <w:lang w:val="en-GB"/>
        </w:rPr>
        <w:t>Similar arrangements</w:t>
      </w:r>
      <w:r w:rsidR="002D6FFF">
        <w:rPr>
          <w:lang w:val="en-GB"/>
        </w:rPr>
        <w:t xml:space="preserve"> to the APIS process</w:t>
      </w:r>
      <w:r w:rsidRPr="00537310">
        <w:rPr>
          <w:lang w:val="en-GB"/>
        </w:rPr>
        <w:t xml:space="preserve"> are planned for cargo</w:t>
      </w:r>
      <w:r w:rsidR="002D6FFF">
        <w:rPr>
          <w:lang w:val="en-GB"/>
        </w:rPr>
        <w:t xml:space="preserve"> information</w:t>
      </w:r>
      <w:r w:rsidRPr="00537310">
        <w:rPr>
          <w:lang w:val="en-GB"/>
        </w:rPr>
        <w:t>.</w:t>
      </w:r>
    </w:p>
    <w:p w14:paraId="322DCDC1" w14:textId="77777777" w:rsidR="003B19CC" w:rsidRDefault="003B19CC" w:rsidP="003B19CC">
      <w:pPr>
        <w:jc w:val="both"/>
        <w:rPr>
          <w:highlight w:val="yellow"/>
          <w:lang w:val="en-GB"/>
        </w:rPr>
      </w:pPr>
    </w:p>
    <w:p w14:paraId="331C2003" w14:textId="66EBC0A0" w:rsidR="00537310" w:rsidRDefault="002D6FFF" w:rsidP="00537310">
      <w:pPr>
        <w:jc w:val="both"/>
        <w:rPr>
          <w:lang w:val="en-GB"/>
        </w:rPr>
      </w:pPr>
      <w:r>
        <w:rPr>
          <w:lang w:val="en-GB"/>
        </w:rPr>
        <w:t>In a similar, but parallel process</w:t>
      </w:r>
      <w:ins w:id="219" w:author="Cagri Kucukyildiz" w:date="2017-12-05T16:15:00Z">
        <w:r w:rsidR="00215383">
          <w:rPr>
            <w:lang w:val="en-GB"/>
          </w:rPr>
          <w:t>,</w:t>
        </w:r>
      </w:ins>
      <w:r>
        <w:rPr>
          <w:lang w:val="en-GB"/>
        </w:rPr>
        <w:t xml:space="preserve"> </w:t>
      </w:r>
      <w:r w:rsidR="00537310">
        <w:rPr>
          <w:lang w:val="en-GB"/>
        </w:rPr>
        <w:t>Customs d</w:t>
      </w:r>
      <w:r w:rsidR="00537310" w:rsidRPr="00537310">
        <w:rPr>
          <w:lang w:val="en-GB"/>
        </w:rPr>
        <w:t>eclarations</w:t>
      </w:r>
      <w:r w:rsidR="00537310">
        <w:rPr>
          <w:lang w:val="en-GB"/>
        </w:rPr>
        <w:t xml:space="preserve"> for ships arriving </w:t>
      </w:r>
      <w:del w:id="220" w:author="Cagri Kucukyildiz" w:date="2017-12-05T16:15:00Z">
        <w:r w:rsidR="00537310" w:rsidDel="00215383">
          <w:rPr>
            <w:lang w:val="en-GB"/>
          </w:rPr>
          <w:delText xml:space="preserve">to </w:delText>
        </w:r>
      </w:del>
      <w:ins w:id="221" w:author="Cagri Kucukyildiz" w:date="2017-12-05T16:15:00Z">
        <w:r w:rsidR="00215383">
          <w:rPr>
            <w:lang w:val="en-GB"/>
          </w:rPr>
          <w:t xml:space="preserve">in </w:t>
        </w:r>
      </w:ins>
      <w:r w:rsidR="00537310">
        <w:rPr>
          <w:lang w:val="en-GB"/>
        </w:rPr>
        <w:t>Antigua</w:t>
      </w:r>
      <w:r w:rsidR="00537310" w:rsidRPr="00537310">
        <w:rPr>
          <w:lang w:val="en-GB"/>
        </w:rPr>
        <w:t xml:space="preserve"> are </w:t>
      </w:r>
      <w:r w:rsidR="00537310">
        <w:rPr>
          <w:lang w:val="en-GB"/>
        </w:rPr>
        <w:t>done</w:t>
      </w:r>
      <w:r w:rsidR="00537310" w:rsidRPr="00537310">
        <w:rPr>
          <w:lang w:val="en-GB"/>
        </w:rPr>
        <w:t xml:space="preserve"> through </w:t>
      </w:r>
      <w:r w:rsidR="000265C8" w:rsidRPr="000265C8">
        <w:rPr>
          <w:rFonts w:cs="Arial"/>
          <w:bCs/>
          <w:color w:val="000000"/>
          <w:lang w:val="en-GB" w:eastAsia="en-GB"/>
        </w:rPr>
        <w:t>ASYCUDA</w:t>
      </w:r>
      <w:r w:rsidR="00537310">
        <w:rPr>
          <w:lang w:val="en-GB"/>
        </w:rPr>
        <w:t xml:space="preserve"> system</w:t>
      </w:r>
      <w:r w:rsidRPr="00537310">
        <w:rPr>
          <w:lang w:val="en-GB"/>
        </w:rPr>
        <w:t xml:space="preserve"> </w:t>
      </w:r>
      <w:r>
        <w:rPr>
          <w:lang w:val="en-GB"/>
        </w:rPr>
        <w:t xml:space="preserve">(depicted). The </w:t>
      </w:r>
      <w:r w:rsidRPr="000265C8">
        <w:rPr>
          <w:rFonts w:cs="Arial"/>
          <w:bCs/>
          <w:color w:val="000000"/>
          <w:lang w:val="en-GB" w:eastAsia="en-GB"/>
        </w:rPr>
        <w:t>ASYCUDA</w:t>
      </w:r>
      <w:r>
        <w:rPr>
          <w:lang w:val="en-GB"/>
        </w:rPr>
        <w:t xml:space="preserve"> system is operated by the Customs authorities in Antigua.</w:t>
      </w:r>
    </w:p>
    <w:p w14:paraId="7BFACA2E" w14:textId="77777777" w:rsidR="00537310" w:rsidRDefault="00537310" w:rsidP="00537310">
      <w:pPr>
        <w:jc w:val="both"/>
        <w:rPr>
          <w:lang w:val="en-GB"/>
        </w:rPr>
      </w:pPr>
    </w:p>
    <w:p w14:paraId="5660F867" w14:textId="3BD8D566" w:rsidR="00537310" w:rsidRDefault="00537310" w:rsidP="00537310">
      <w:pPr>
        <w:jc w:val="both"/>
        <w:rPr>
          <w:lang w:val="en-GB"/>
        </w:rPr>
      </w:pPr>
      <w:r>
        <w:rPr>
          <w:lang w:val="en-GB"/>
        </w:rPr>
        <w:t>The two above mentions systems</w:t>
      </w:r>
      <w:r w:rsidR="005E335B">
        <w:rPr>
          <w:lang w:val="en-GB"/>
        </w:rPr>
        <w:t xml:space="preserve"> (</w:t>
      </w:r>
      <w:r w:rsidR="005E335B" w:rsidRPr="00537310">
        <w:rPr>
          <w:lang w:val="en-GB"/>
        </w:rPr>
        <w:t>APIS</w:t>
      </w:r>
      <w:r w:rsidR="000265C8">
        <w:rPr>
          <w:lang w:val="en-GB"/>
        </w:rPr>
        <w:t xml:space="preserve"> and </w:t>
      </w:r>
      <w:r w:rsidR="000265C8" w:rsidRPr="000265C8">
        <w:rPr>
          <w:rFonts w:cs="Arial"/>
          <w:bCs/>
          <w:color w:val="000000"/>
          <w:lang w:val="en-GB" w:eastAsia="en-GB"/>
        </w:rPr>
        <w:t>ASYCUDA</w:t>
      </w:r>
      <w:r w:rsidR="000265C8">
        <w:rPr>
          <w:rFonts w:cs="Arial"/>
          <w:bCs/>
          <w:color w:val="000000"/>
          <w:lang w:val="en-GB" w:eastAsia="en-GB"/>
        </w:rPr>
        <w:t>)</w:t>
      </w:r>
      <w:r>
        <w:rPr>
          <w:lang w:val="en-GB"/>
        </w:rPr>
        <w:t xml:space="preserve"> have </w:t>
      </w:r>
      <w:r w:rsidRPr="00537310">
        <w:rPr>
          <w:lang w:val="en-GB"/>
        </w:rPr>
        <w:t xml:space="preserve">characteristics </w:t>
      </w:r>
      <w:del w:id="222" w:author="Cagri Kucukyildiz" w:date="2017-12-05T16:16:00Z">
        <w:r w:rsidDel="00215383">
          <w:rPr>
            <w:lang w:val="en-GB"/>
          </w:rPr>
          <w:delText xml:space="preserve">from </w:delText>
        </w:r>
      </w:del>
      <w:ins w:id="223" w:author="Cagri Kucukyildiz" w:date="2017-12-05T16:16:00Z">
        <w:r w:rsidR="00215383">
          <w:rPr>
            <w:lang w:val="en-GB"/>
          </w:rPr>
          <w:t xml:space="preserve">of </w:t>
        </w:r>
      </w:ins>
      <w:r>
        <w:rPr>
          <w:lang w:val="en-GB"/>
        </w:rPr>
        <w:t>a Single Window concept</w:t>
      </w:r>
      <w:r w:rsidR="000265C8">
        <w:rPr>
          <w:lang w:val="en-GB"/>
        </w:rPr>
        <w:t xml:space="preserve">. This </w:t>
      </w:r>
      <w:r>
        <w:rPr>
          <w:lang w:val="en-GB"/>
        </w:rPr>
        <w:t>need</w:t>
      </w:r>
      <w:r w:rsidR="000265C8">
        <w:rPr>
          <w:lang w:val="en-GB"/>
        </w:rPr>
        <w:t>s</w:t>
      </w:r>
      <w:r>
        <w:rPr>
          <w:lang w:val="en-GB"/>
        </w:rPr>
        <w:t xml:space="preserve"> to be taken into account when implementing </w:t>
      </w:r>
      <w:del w:id="224" w:author="Cagri Kucukyildiz" w:date="2017-12-05T16:17:00Z">
        <w:r w:rsidDel="00215383">
          <w:rPr>
            <w:lang w:val="en-GB"/>
          </w:rPr>
          <w:delText xml:space="preserve">a </w:delText>
        </w:r>
      </w:del>
      <w:ins w:id="225" w:author="Cagri Kucukyildiz" w:date="2017-12-05T16:17:00Z">
        <w:r w:rsidR="00215383">
          <w:rPr>
            <w:lang w:val="en-GB"/>
          </w:rPr>
          <w:t xml:space="preserve">the </w:t>
        </w:r>
      </w:ins>
      <w:r>
        <w:rPr>
          <w:lang w:val="en-GB"/>
        </w:rPr>
        <w:t>MSW in Antigua</w:t>
      </w:r>
      <w:ins w:id="226" w:author="Cagri Kucukyildiz" w:date="2017-12-05T16:17:00Z">
        <w:r w:rsidR="00215383">
          <w:rPr>
            <w:lang w:val="en-GB"/>
          </w:rPr>
          <w:t xml:space="preserve"> and Barbuda</w:t>
        </w:r>
      </w:ins>
      <w:r w:rsidR="000265C8">
        <w:rPr>
          <w:lang w:val="en-GB"/>
        </w:rPr>
        <w:t xml:space="preserve"> to prevent or reduce the duplication of reporting.</w:t>
      </w:r>
    </w:p>
    <w:p w14:paraId="5ADE907B" w14:textId="77777777" w:rsidR="000265C8" w:rsidRDefault="000265C8" w:rsidP="00537310">
      <w:pPr>
        <w:jc w:val="both"/>
        <w:rPr>
          <w:lang w:val="en-GB"/>
        </w:rPr>
      </w:pPr>
    </w:p>
    <w:p w14:paraId="27599B86" w14:textId="39B964DB" w:rsidR="000265C8" w:rsidRDefault="000265C8" w:rsidP="00537310">
      <w:pPr>
        <w:jc w:val="both"/>
        <w:rPr>
          <w:lang w:val="en-GB"/>
        </w:rPr>
      </w:pPr>
      <w:r>
        <w:rPr>
          <w:lang w:val="en-GB"/>
        </w:rPr>
        <w:t>Further investigations and discussions are needed.</w:t>
      </w:r>
    </w:p>
    <w:p w14:paraId="48783D2B" w14:textId="77777777" w:rsidR="00215383" w:rsidRDefault="00215383" w:rsidP="00537310">
      <w:pPr>
        <w:jc w:val="both"/>
        <w:rPr>
          <w:lang w:val="en-GB"/>
        </w:rPr>
      </w:pPr>
    </w:p>
    <w:p w14:paraId="395BB34F" w14:textId="209D903F" w:rsidR="00D82001" w:rsidRPr="00390390" w:rsidRDefault="00D82001" w:rsidP="00D82001">
      <w:pPr>
        <w:pStyle w:val="Heading3"/>
        <w:rPr>
          <w:color w:val="auto"/>
          <w:sz w:val="24"/>
          <w:lang w:val="en-GB"/>
        </w:rPr>
      </w:pPr>
      <w:bookmarkStart w:id="227" w:name="_Toc500137309"/>
      <w:r>
        <w:rPr>
          <w:color w:val="auto"/>
          <w:sz w:val="24"/>
          <w:lang w:val="en-GB"/>
        </w:rPr>
        <w:t>Ship reporting</w:t>
      </w:r>
      <w:bookmarkEnd w:id="227"/>
    </w:p>
    <w:p w14:paraId="32D1E56F" w14:textId="2517E9B0" w:rsidR="00D82001" w:rsidRDefault="00D82001" w:rsidP="00537310">
      <w:pPr>
        <w:jc w:val="both"/>
        <w:rPr>
          <w:lang w:val="en-GB"/>
        </w:rPr>
      </w:pPr>
      <w:commentRangeStart w:id="228"/>
      <w:r>
        <w:rPr>
          <w:lang w:val="en-GB"/>
        </w:rPr>
        <w:t>Basically</w:t>
      </w:r>
      <w:ins w:id="229" w:author="Cagri Kucukyildiz" w:date="2017-12-05T16:17:00Z">
        <w:r w:rsidR="00A37105">
          <w:rPr>
            <w:lang w:val="en-GB"/>
          </w:rPr>
          <w:t>,</w:t>
        </w:r>
      </w:ins>
      <w:r>
        <w:rPr>
          <w:lang w:val="en-GB"/>
        </w:rPr>
        <w:t xml:space="preserve"> all ship </w:t>
      </w:r>
      <w:proofErr w:type="spellStart"/>
      <w:r>
        <w:rPr>
          <w:lang w:val="en-GB"/>
        </w:rPr>
        <w:t>reporting</w:t>
      </w:r>
      <w:ins w:id="230" w:author="Cagri Kucukyildiz" w:date="2017-12-05T16:18:00Z">
        <w:r w:rsidR="00A37105">
          <w:rPr>
            <w:lang w:val="en-GB"/>
          </w:rPr>
          <w:t>s</w:t>
        </w:r>
      </w:ins>
      <w:proofErr w:type="spellEnd"/>
      <w:r>
        <w:rPr>
          <w:lang w:val="en-GB"/>
        </w:rPr>
        <w:t xml:space="preserve"> in </w:t>
      </w:r>
      <w:r w:rsidRPr="00537310">
        <w:rPr>
          <w:lang w:val="en-GB"/>
        </w:rPr>
        <w:t>Antigua and Barbuda</w:t>
      </w:r>
      <w:r>
        <w:rPr>
          <w:lang w:val="en-GB"/>
        </w:rPr>
        <w:t xml:space="preserve"> are done </w:t>
      </w:r>
      <w:del w:id="231" w:author="Cagri Kucukyildiz" w:date="2017-12-05T16:18:00Z">
        <w:r w:rsidDel="00A37105">
          <w:rPr>
            <w:lang w:val="en-GB"/>
          </w:rPr>
          <w:delText xml:space="preserve">be </w:delText>
        </w:r>
      </w:del>
      <w:ins w:id="232" w:author="Cagri Kucukyildiz" w:date="2017-12-05T16:18:00Z">
        <w:r w:rsidR="00A37105">
          <w:rPr>
            <w:lang w:val="en-GB"/>
          </w:rPr>
          <w:t xml:space="preserve">through </w:t>
        </w:r>
      </w:ins>
      <w:del w:id="233" w:author="Cagri Kucukyildiz" w:date="2017-12-05T16:18:00Z">
        <w:r w:rsidDel="00A37105">
          <w:rPr>
            <w:lang w:val="en-GB"/>
          </w:rPr>
          <w:delText>a</w:delText>
        </w:r>
      </w:del>
      <w:ins w:id="234" w:author="Cagri Kucukyildiz" w:date="2017-12-05T16:18:00Z">
        <w:r w:rsidR="00A37105">
          <w:rPr>
            <w:lang w:val="en-GB"/>
          </w:rPr>
          <w:t>the</w:t>
        </w:r>
      </w:ins>
      <w:r>
        <w:rPr>
          <w:lang w:val="en-GB"/>
        </w:rPr>
        <w:t xml:space="preserve"> ship agent. However</w:t>
      </w:r>
      <w:ins w:id="235" w:author="Cagri Kucukyildiz" w:date="2017-12-05T16:18:00Z">
        <w:r w:rsidR="00A37105">
          <w:rPr>
            <w:lang w:val="en-GB"/>
          </w:rPr>
          <w:t>,</w:t>
        </w:r>
      </w:ins>
      <w:r>
        <w:rPr>
          <w:lang w:val="en-GB"/>
        </w:rPr>
        <w:t xml:space="preserve"> it is not clear </w:t>
      </w:r>
      <w:ins w:id="236" w:author="Cagri Kucukyildiz" w:date="2017-12-05T16:18:00Z">
        <w:r w:rsidR="00A37105">
          <w:rPr>
            <w:lang w:val="en-GB"/>
          </w:rPr>
          <w:t>yet</w:t>
        </w:r>
      </w:ins>
      <w:ins w:id="237" w:author="Cagri Kucukyildiz" w:date="2017-12-05T17:27:00Z">
        <w:r w:rsidR="00264F54">
          <w:rPr>
            <w:lang w:val="en-GB"/>
          </w:rPr>
          <w:t>,</w:t>
        </w:r>
      </w:ins>
      <w:ins w:id="238" w:author="Cagri Kucukyildiz" w:date="2017-12-05T16:18:00Z">
        <w:r w:rsidR="00A37105">
          <w:rPr>
            <w:lang w:val="en-GB"/>
          </w:rPr>
          <w:t xml:space="preserve"> </w:t>
        </w:r>
      </w:ins>
      <w:r>
        <w:rPr>
          <w:lang w:val="en-GB"/>
        </w:rPr>
        <w:t>whether the ship agent reports passenger information into the APIS system.</w:t>
      </w:r>
      <w:commentRangeEnd w:id="228"/>
      <w:r w:rsidR="007F6361">
        <w:rPr>
          <w:rStyle w:val="CommentReference"/>
        </w:rPr>
        <w:commentReference w:id="228"/>
      </w:r>
    </w:p>
    <w:p w14:paraId="4243FC27" w14:textId="77777777" w:rsidR="000265C8" w:rsidRDefault="000265C8" w:rsidP="00537310">
      <w:pPr>
        <w:jc w:val="both"/>
        <w:rPr>
          <w:lang w:val="en-GB"/>
        </w:rPr>
      </w:pPr>
    </w:p>
    <w:p w14:paraId="72243BCA" w14:textId="77777777" w:rsidR="00537310" w:rsidRDefault="00537310" w:rsidP="00537310">
      <w:pPr>
        <w:jc w:val="both"/>
        <w:rPr>
          <w:lang w:val="en-GB"/>
        </w:rPr>
      </w:pPr>
    </w:p>
    <w:p w14:paraId="6FE005EE" w14:textId="77777777" w:rsidR="00452A01" w:rsidRDefault="00452A01">
      <w:pPr>
        <w:spacing w:after="200" w:line="276" w:lineRule="auto"/>
        <w:rPr>
          <w:rFonts w:asciiTheme="majorHAnsi" w:eastAsiaTheme="majorEastAsia" w:hAnsiTheme="majorHAnsi" w:cstheme="majorBidi"/>
          <w:b/>
          <w:bCs/>
          <w:sz w:val="24"/>
          <w:lang w:val="en-GB"/>
        </w:rPr>
      </w:pPr>
      <w:r>
        <w:rPr>
          <w:sz w:val="24"/>
          <w:lang w:val="en-GB"/>
        </w:rPr>
        <w:br w:type="page"/>
      </w:r>
    </w:p>
    <w:p w14:paraId="6C900383" w14:textId="485E9752" w:rsidR="00683681" w:rsidRPr="00390390" w:rsidRDefault="00BE4E62" w:rsidP="00683681">
      <w:pPr>
        <w:pStyle w:val="Heading3"/>
        <w:rPr>
          <w:color w:val="auto"/>
          <w:sz w:val="24"/>
          <w:lang w:val="en-GB"/>
        </w:rPr>
      </w:pPr>
      <w:bookmarkStart w:id="239" w:name="_Toc500137310"/>
      <w:r w:rsidRPr="00390390">
        <w:rPr>
          <w:color w:val="auto"/>
          <w:sz w:val="24"/>
          <w:lang w:val="en-GB"/>
        </w:rPr>
        <w:lastRenderedPageBreak/>
        <w:t>Distribution of information</w:t>
      </w:r>
      <w:bookmarkEnd w:id="239"/>
    </w:p>
    <w:p w14:paraId="6BE3A815" w14:textId="77777777" w:rsidR="00A324E2" w:rsidRDefault="00A324E2" w:rsidP="009A5F53">
      <w:pPr>
        <w:jc w:val="both"/>
        <w:rPr>
          <w:lang w:val="en-GB"/>
        </w:rPr>
      </w:pPr>
    </w:p>
    <w:p w14:paraId="17B41243" w14:textId="188F5746" w:rsidR="009A7E2E" w:rsidRDefault="009A7E2E" w:rsidP="009A5F53">
      <w:pPr>
        <w:jc w:val="both"/>
        <w:rPr>
          <w:lang w:val="en-GB"/>
        </w:rPr>
      </w:pPr>
      <w:r>
        <w:rPr>
          <w:lang w:val="en-GB"/>
        </w:rPr>
        <w:t xml:space="preserve">The Single Window in </w:t>
      </w:r>
      <w:r w:rsidR="00257ABB">
        <w:rPr>
          <w:lang w:val="en-GB"/>
        </w:rPr>
        <w:t xml:space="preserve">Antigua and Barbuda </w:t>
      </w:r>
      <w:r>
        <w:rPr>
          <w:lang w:val="en-GB"/>
        </w:rPr>
        <w:t>will</w:t>
      </w:r>
      <w:ins w:id="240" w:author="Cagri Kucukyildiz" w:date="2017-12-05T16:20:00Z">
        <w:r w:rsidR="00672EB5">
          <w:rPr>
            <w:lang w:val="en-GB"/>
          </w:rPr>
          <w:t>,</w:t>
        </w:r>
      </w:ins>
      <w:r w:rsidR="008C7261">
        <w:rPr>
          <w:lang w:val="en-GB"/>
        </w:rPr>
        <w:t xml:space="preserve"> in principal</w:t>
      </w:r>
      <w:ins w:id="241" w:author="Cagri Kucukyildiz" w:date="2017-12-05T16:20:00Z">
        <w:r w:rsidR="00672EB5">
          <w:rPr>
            <w:lang w:val="en-GB"/>
          </w:rPr>
          <w:t>,</w:t>
        </w:r>
      </w:ins>
      <w:r>
        <w:rPr>
          <w:lang w:val="en-GB"/>
        </w:rPr>
        <w:t xml:space="preserve"> be able to provide</w:t>
      </w:r>
      <w:r w:rsidR="009A5F53">
        <w:rPr>
          <w:lang w:val="en-GB"/>
        </w:rPr>
        <w:t xml:space="preserve"> relevant information </w:t>
      </w:r>
      <w:del w:id="242" w:author="Cagri Kucukyildiz" w:date="2017-12-05T16:21:00Z">
        <w:r w:rsidR="009A5F53" w:rsidDel="00672EB5">
          <w:rPr>
            <w:lang w:val="en-GB"/>
          </w:rPr>
          <w:delText xml:space="preserve">from </w:delText>
        </w:r>
      </w:del>
      <w:ins w:id="243" w:author="Cagri Kucukyildiz" w:date="2017-12-05T16:21:00Z">
        <w:r w:rsidR="00672EB5">
          <w:rPr>
            <w:lang w:val="en-GB"/>
          </w:rPr>
          <w:t xml:space="preserve">on </w:t>
        </w:r>
      </w:ins>
      <w:r w:rsidR="009A5F53">
        <w:rPr>
          <w:lang w:val="en-GB"/>
        </w:rPr>
        <w:t>ship reporting</w:t>
      </w:r>
      <w:r>
        <w:rPr>
          <w:lang w:val="en-GB"/>
        </w:rPr>
        <w:t xml:space="preserve"> to any stakeholder with the appropriate access to the Single Window system. Initially</w:t>
      </w:r>
      <w:ins w:id="244" w:author="Cagri Kucukyildiz" w:date="2017-12-05T16:21:00Z">
        <w:r w:rsidR="00672EB5">
          <w:rPr>
            <w:lang w:val="en-GB"/>
          </w:rPr>
          <w:t>,</w:t>
        </w:r>
      </w:ins>
      <w:r>
        <w:rPr>
          <w:lang w:val="en-GB"/>
        </w:rPr>
        <w:t xml:space="preserve"> the system will be setup with access to relevant information to the following onshore stakeholders: </w:t>
      </w:r>
    </w:p>
    <w:p w14:paraId="722D45B7" w14:textId="77777777" w:rsidR="00662BB5" w:rsidRDefault="00662BB5" w:rsidP="009A5F53">
      <w:pPr>
        <w:jc w:val="both"/>
        <w:rPr>
          <w:lang w:val="en-GB"/>
        </w:rPr>
      </w:pPr>
    </w:p>
    <w:p w14:paraId="4DD87238" w14:textId="2F9BEF94" w:rsidR="009A7E2E" w:rsidRDefault="00894674" w:rsidP="009A7E2E">
      <w:pPr>
        <w:pStyle w:val="ListParagraph"/>
        <w:numPr>
          <w:ilvl w:val="0"/>
          <w:numId w:val="7"/>
        </w:numPr>
        <w:rPr>
          <w:lang w:val="en-GB"/>
        </w:rPr>
      </w:pPr>
      <w:r>
        <w:rPr>
          <w:lang w:val="en-GB"/>
        </w:rPr>
        <w:t>Immigration</w:t>
      </w:r>
      <w:r w:rsidR="00662BB5">
        <w:rPr>
          <w:lang w:val="en-GB"/>
        </w:rPr>
        <w:t>;</w:t>
      </w:r>
    </w:p>
    <w:p w14:paraId="121AE4C0" w14:textId="77777777" w:rsidR="00683681" w:rsidRDefault="00683681" w:rsidP="009A7E2E">
      <w:pPr>
        <w:pStyle w:val="ListParagraph"/>
        <w:numPr>
          <w:ilvl w:val="0"/>
          <w:numId w:val="7"/>
        </w:numPr>
        <w:rPr>
          <w:lang w:val="en-GB"/>
        </w:rPr>
      </w:pPr>
      <w:r w:rsidRPr="009A7E2E">
        <w:rPr>
          <w:lang w:val="en-GB"/>
        </w:rPr>
        <w:t>Customs</w:t>
      </w:r>
      <w:r w:rsidR="00662BB5">
        <w:rPr>
          <w:lang w:val="en-GB"/>
        </w:rPr>
        <w:t>;</w:t>
      </w:r>
    </w:p>
    <w:p w14:paraId="4E7C3C84" w14:textId="77777777" w:rsidR="00683681" w:rsidRDefault="00683681" w:rsidP="009A7E2E">
      <w:pPr>
        <w:pStyle w:val="ListParagraph"/>
        <w:numPr>
          <w:ilvl w:val="0"/>
          <w:numId w:val="7"/>
        </w:numPr>
        <w:rPr>
          <w:lang w:val="en-GB"/>
        </w:rPr>
      </w:pPr>
      <w:r>
        <w:rPr>
          <w:lang w:val="en-GB"/>
        </w:rPr>
        <w:t>Maritime Authorities</w:t>
      </w:r>
      <w:r w:rsidR="00662BB5">
        <w:rPr>
          <w:lang w:val="en-GB"/>
        </w:rPr>
        <w:t>;</w:t>
      </w:r>
    </w:p>
    <w:p w14:paraId="6D662C84" w14:textId="6BEF0D82" w:rsidR="008831A0" w:rsidRDefault="00683681" w:rsidP="009A7E2E">
      <w:pPr>
        <w:pStyle w:val="ListParagraph"/>
        <w:numPr>
          <w:ilvl w:val="0"/>
          <w:numId w:val="7"/>
        </w:numPr>
        <w:rPr>
          <w:lang w:val="en-GB"/>
        </w:rPr>
      </w:pPr>
      <w:r>
        <w:rPr>
          <w:lang w:val="en-GB"/>
        </w:rPr>
        <w:t>Port</w:t>
      </w:r>
      <w:ins w:id="245" w:author="Cagri Kucukyildiz" w:date="2017-12-05T16:21:00Z">
        <w:r w:rsidR="00672EB5">
          <w:rPr>
            <w:lang w:val="en-GB"/>
          </w:rPr>
          <w:t xml:space="preserve"> Authorities</w:t>
        </w:r>
      </w:ins>
      <w:del w:id="246" w:author="Cagri Kucukyildiz" w:date="2017-12-05T16:21:00Z">
        <w:r w:rsidDel="00672EB5">
          <w:rPr>
            <w:lang w:val="en-GB"/>
          </w:rPr>
          <w:delText>s</w:delText>
        </w:r>
      </w:del>
      <w:r w:rsidR="008831A0">
        <w:rPr>
          <w:lang w:val="en-GB"/>
        </w:rPr>
        <w:t>;</w:t>
      </w:r>
    </w:p>
    <w:p w14:paraId="00507B98" w14:textId="11582D08" w:rsidR="00452A01" w:rsidRDefault="00452A01" w:rsidP="009A7E2E">
      <w:pPr>
        <w:pStyle w:val="ListParagraph"/>
        <w:numPr>
          <w:ilvl w:val="0"/>
          <w:numId w:val="7"/>
        </w:numPr>
        <w:rPr>
          <w:lang w:val="en-GB"/>
        </w:rPr>
      </w:pPr>
      <w:r>
        <w:rPr>
          <w:lang w:val="en-GB"/>
        </w:rPr>
        <w:t>Health Authorities;</w:t>
      </w:r>
    </w:p>
    <w:p w14:paraId="03C6A4D7" w14:textId="77777777" w:rsidR="008831A0" w:rsidRPr="00CA4E81" w:rsidRDefault="008831A0" w:rsidP="00CA4E81">
      <w:pPr>
        <w:pStyle w:val="ListParagraph"/>
        <w:rPr>
          <w:lang w:val="en-GB"/>
        </w:rPr>
      </w:pPr>
    </w:p>
    <w:p w14:paraId="76AE7A55" w14:textId="4CE616AF" w:rsidR="009A7E2E" w:rsidRPr="004033F7" w:rsidRDefault="009A7E2E" w:rsidP="004033F7">
      <w:pPr>
        <w:jc w:val="both"/>
        <w:rPr>
          <w:lang w:val="en-GB"/>
        </w:rPr>
      </w:pPr>
      <w:r w:rsidRPr="004033F7">
        <w:rPr>
          <w:lang w:val="en-GB"/>
        </w:rPr>
        <w:t xml:space="preserve">The above mentioned stakeholders will access the </w:t>
      </w:r>
      <w:r w:rsidR="00056722" w:rsidRPr="004033F7">
        <w:rPr>
          <w:lang w:val="en-GB"/>
        </w:rPr>
        <w:t xml:space="preserve">relevant </w:t>
      </w:r>
      <w:r w:rsidRPr="004033F7">
        <w:rPr>
          <w:lang w:val="en-GB"/>
        </w:rPr>
        <w:t>information</w:t>
      </w:r>
      <w:r w:rsidR="00056722" w:rsidRPr="004033F7">
        <w:rPr>
          <w:lang w:val="en-GB"/>
        </w:rPr>
        <w:t xml:space="preserve"> regarding a ship call</w:t>
      </w:r>
      <w:r w:rsidRPr="004033F7">
        <w:rPr>
          <w:lang w:val="en-GB"/>
        </w:rPr>
        <w:t xml:space="preserve"> after </w:t>
      </w:r>
      <w:del w:id="247" w:author="Cagri Kucukyildiz" w:date="2017-12-05T16:22:00Z">
        <w:r w:rsidRPr="004033F7" w:rsidDel="00672EB5">
          <w:rPr>
            <w:lang w:val="en-GB"/>
          </w:rPr>
          <w:delText>a</w:delText>
        </w:r>
      </w:del>
      <w:r w:rsidRPr="004033F7">
        <w:rPr>
          <w:lang w:val="en-GB"/>
        </w:rPr>
        <w:t xml:space="preserve"> log</w:t>
      </w:r>
      <w:ins w:id="248" w:author="Cagri Kucukyildiz" w:date="2017-12-05T16:22:00Z">
        <w:r w:rsidR="00672EB5">
          <w:rPr>
            <w:lang w:val="en-GB"/>
          </w:rPr>
          <w:t xml:space="preserve">ging </w:t>
        </w:r>
      </w:ins>
      <w:r w:rsidRPr="004033F7">
        <w:rPr>
          <w:lang w:val="en-GB"/>
        </w:rPr>
        <w:t>in to the central system.</w:t>
      </w:r>
    </w:p>
    <w:p w14:paraId="1E9811DB" w14:textId="77777777" w:rsidR="0006780F" w:rsidRDefault="00E91A9D" w:rsidP="0006780F">
      <w:pPr>
        <w:pStyle w:val="Heading3"/>
        <w:rPr>
          <w:color w:val="auto"/>
          <w:lang w:val="en-GB"/>
        </w:rPr>
      </w:pPr>
      <w:bookmarkStart w:id="249" w:name="_Toc500137311"/>
      <w:r w:rsidRPr="00E91A9D">
        <w:rPr>
          <w:color w:val="auto"/>
          <w:lang w:val="en-GB"/>
        </w:rPr>
        <w:t>Main functions of the Single Window system</w:t>
      </w:r>
      <w:bookmarkEnd w:id="249"/>
    </w:p>
    <w:p w14:paraId="4AF1C584" w14:textId="77777777" w:rsidR="00662BB5" w:rsidRDefault="00662BB5" w:rsidP="009A5F53">
      <w:pPr>
        <w:jc w:val="both"/>
        <w:rPr>
          <w:lang w:val="en-GB"/>
        </w:rPr>
      </w:pPr>
    </w:p>
    <w:p w14:paraId="38333351" w14:textId="77777777" w:rsidR="0006780F" w:rsidRDefault="0006780F" w:rsidP="009A5F53">
      <w:pPr>
        <w:jc w:val="both"/>
        <w:rPr>
          <w:lang w:val="en-GB"/>
        </w:rPr>
      </w:pPr>
      <w:r>
        <w:rPr>
          <w:lang w:val="en-GB"/>
        </w:rPr>
        <w:t xml:space="preserve">The </w:t>
      </w:r>
      <w:r w:rsidR="00E91A9D">
        <w:rPr>
          <w:lang w:val="en-GB"/>
        </w:rPr>
        <w:t xml:space="preserve">scope of the </w:t>
      </w:r>
      <w:r w:rsidR="009A5F53">
        <w:rPr>
          <w:lang w:val="en-GB"/>
        </w:rPr>
        <w:t xml:space="preserve">main functionalities of the system </w:t>
      </w:r>
      <w:r w:rsidR="00E91A9D">
        <w:rPr>
          <w:lang w:val="en-GB"/>
        </w:rPr>
        <w:t xml:space="preserve">is described under the section </w:t>
      </w:r>
      <w:r w:rsidR="00E91A9D" w:rsidRPr="00E91A9D">
        <w:rPr>
          <w:i/>
          <w:lang w:val="en-GB"/>
        </w:rPr>
        <w:t>IMO Single Window architecture</w:t>
      </w:r>
      <w:r w:rsidR="00E91A9D">
        <w:rPr>
          <w:lang w:val="en-GB"/>
        </w:rPr>
        <w:t>.</w:t>
      </w:r>
    </w:p>
    <w:p w14:paraId="1F448684" w14:textId="77777777" w:rsidR="00DF2CAA" w:rsidRDefault="00977635" w:rsidP="00977635">
      <w:pPr>
        <w:pStyle w:val="Heading3"/>
        <w:rPr>
          <w:color w:val="auto"/>
          <w:lang w:val="en-GB"/>
        </w:rPr>
      </w:pPr>
      <w:bookmarkStart w:id="250" w:name="_Toc500137312"/>
      <w:r>
        <w:rPr>
          <w:color w:val="auto"/>
          <w:lang w:val="en-GB"/>
        </w:rPr>
        <w:t xml:space="preserve">Project Constraints and </w:t>
      </w:r>
      <w:r w:rsidRPr="00977635">
        <w:rPr>
          <w:color w:val="auto"/>
          <w:lang w:val="en-GB"/>
        </w:rPr>
        <w:t>Assumptions</w:t>
      </w:r>
      <w:bookmarkEnd w:id="250"/>
    </w:p>
    <w:p w14:paraId="22E9327F" w14:textId="77777777" w:rsidR="00662BB5" w:rsidRDefault="00662BB5" w:rsidP="00B979E5">
      <w:pPr>
        <w:spacing w:line="259" w:lineRule="auto"/>
        <w:jc w:val="both"/>
        <w:rPr>
          <w:rFonts w:cs="Arial"/>
          <w:lang w:val="en-GB"/>
        </w:rPr>
      </w:pPr>
    </w:p>
    <w:p w14:paraId="674302FB" w14:textId="74C1843F" w:rsidR="00B979E5" w:rsidRPr="00B979E5" w:rsidRDefault="00B979E5" w:rsidP="00B979E5">
      <w:pPr>
        <w:spacing w:line="259" w:lineRule="auto"/>
        <w:jc w:val="both"/>
        <w:rPr>
          <w:rFonts w:cs="Arial"/>
          <w:lang w:val="en-GB"/>
        </w:rPr>
      </w:pPr>
      <w:r w:rsidRPr="00B979E5">
        <w:rPr>
          <w:rFonts w:cs="Arial"/>
          <w:lang w:val="en-GB"/>
        </w:rPr>
        <w:t xml:space="preserve">Project constraints </w:t>
      </w:r>
      <w:r w:rsidR="00D82001">
        <w:rPr>
          <w:rFonts w:cs="Arial"/>
          <w:lang w:val="en-GB"/>
        </w:rPr>
        <w:t xml:space="preserve">need further </w:t>
      </w:r>
      <w:r>
        <w:rPr>
          <w:rFonts w:cs="Arial"/>
          <w:lang w:val="en-GB"/>
        </w:rPr>
        <w:t>elaborat</w:t>
      </w:r>
      <w:r w:rsidR="00D82001">
        <w:rPr>
          <w:rFonts w:cs="Arial"/>
          <w:lang w:val="en-GB"/>
        </w:rPr>
        <w:t xml:space="preserve">ion. </w:t>
      </w:r>
      <w:commentRangeStart w:id="251"/>
      <w:r w:rsidR="00D82001">
        <w:rPr>
          <w:rFonts w:cs="Arial"/>
          <w:lang w:val="en-GB"/>
        </w:rPr>
        <w:t>However</w:t>
      </w:r>
      <w:ins w:id="252" w:author="Cagri Kucukyildiz" w:date="2017-12-05T16:22:00Z">
        <w:r w:rsidR="00672EB5">
          <w:rPr>
            <w:rFonts w:cs="Arial"/>
            <w:lang w:val="en-GB"/>
          </w:rPr>
          <w:t>,</w:t>
        </w:r>
      </w:ins>
      <w:r w:rsidR="00D82001">
        <w:rPr>
          <w:rFonts w:cs="Arial"/>
          <w:lang w:val="en-GB"/>
        </w:rPr>
        <w:t xml:space="preserve"> the scope is clear and </w:t>
      </w:r>
      <w:ins w:id="253" w:author="Cagri Kucukyildiz" w:date="2017-12-05T16:23:00Z">
        <w:r w:rsidR="00672EB5">
          <w:rPr>
            <w:rFonts w:cs="Arial"/>
            <w:lang w:val="en-GB"/>
          </w:rPr>
          <w:t xml:space="preserve">the </w:t>
        </w:r>
      </w:ins>
      <w:r w:rsidR="00D82001">
        <w:rPr>
          <w:rFonts w:cs="Arial"/>
          <w:lang w:val="en-GB"/>
        </w:rPr>
        <w:t>constraints</w:t>
      </w:r>
      <w:r w:rsidR="00127E1E">
        <w:rPr>
          <w:rFonts w:cs="Arial"/>
          <w:lang w:val="en-GB"/>
        </w:rPr>
        <w:t xml:space="preserve"> </w:t>
      </w:r>
      <w:del w:id="254" w:author="Cagri Kucukyildiz" w:date="2017-12-05T16:23:00Z">
        <w:r w:rsidR="00127E1E" w:rsidDel="00672EB5">
          <w:rPr>
            <w:rFonts w:cs="Arial"/>
            <w:lang w:val="en-GB"/>
          </w:rPr>
          <w:delText xml:space="preserve">discussion </w:delText>
        </w:r>
      </w:del>
      <w:ins w:id="255" w:author="Cagri Kucukyildiz" w:date="2017-12-05T16:23:00Z">
        <w:r w:rsidR="00672EB5">
          <w:rPr>
            <w:rFonts w:cs="Arial"/>
            <w:lang w:val="en-GB"/>
          </w:rPr>
          <w:t xml:space="preserve">aspects </w:t>
        </w:r>
      </w:ins>
      <w:r w:rsidR="00127E1E">
        <w:rPr>
          <w:rFonts w:cs="Arial"/>
          <w:lang w:val="en-GB"/>
        </w:rPr>
        <w:t xml:space="preserve">will be kept within the system and </w:t>
      </w:r>
      <w:ins w:id="256" w:author="Cagri Kucukyildiz" w:date="2017-12-05T16:24:00Z">
        <w:r w:rsidR="00672EB5">
          <w:rPr>
            <w:rFonts w:cs="Arial"/>
            <w:lang w:val="en-GB"/>
          </w:rPr>
          <w:t xml:space="preserve">the </w:t>
        </w:r>
      </w:ins>
      <w:r w:rsidR="00127E1E">
        <w:rPr>
          <w:rFonts w:cs="Arial"/>
          <w:lang w:val="en-GB"/>
        </w:rPr>
        <w:t>project scope.</w:t>
      </w:r>
      <w:commentRangeEnd w:id="251"/>
      <w:r w:rsidR="00672EB5">
        <w:rPr>
          <w:rStyle w:val="CommentReference"/>
        </w:rPr>
        <w:commentReference w:id="251"/>
      </w:r>
    </w:p>
    <w:p w14:paraId="10D65704" w14:textId="77777777" w:rsidR="00B979E5" w:rsidRPr="00B979E5" w:rsidRDefault="00B979E5" w:rsidP="00B979E5">
      <w:pPr>
        <w:spacing w:line="259" w:lineRule="auto"/>
        <w:jc w:val="both"/>
        <w:rPr>
          <w:rFonts w:cs="Arial"/>
          <w:lang w:val="en-GB"/>
        </w:rPr>
      </w:pPr>
    </w:p>
    <w:p w14:paraId="03E68771" w14:textId="45E9446F" w:rsidR="00127E1E" w:rsidRDefault="00E86AFA" w:rsidP="00E86AFA">
      <w:pPr>
        <w:spacing w:line="259" w:lineRule="auto"/>
        <w:jc w:val="both"/>
        <w:rPr>
          <w:rFonts w:cs="Arial"/>
          <w:lang w:val="en-GB"/>
        </w:rPr>
      </w:pPr>
      <w:r>
        <w:rPr>
          <w:rFonts w:cs="Arial"/>
          <w:lang w:val="en-GB"/>
        </w:rPr>
        <w:t xml:space="preserve">From a technical </w:t>
      </w:r>
      <w:r w:rsidR="006F3470">
        <w:rPr>
          <w:rFonts w:cs="Arial"/>
          <w:lang w:val="en-GB"/>
        </w:rPr>
        <w:t xml:space="preserve">point of </w:t>
      </w:r>
      <w:r>
        <w:rPr>
          <w:rFonts w:cs="Arial"/>
          <w:lang w:val="en-GB"/>
        </w:rPr>
        <w:t>view</w:t>
      </w:r>
      <w:ins w:id="257" w:author="Cagri Kucukyildiz" w:date="2017-12-05T16:24:00Z">
        <w:r w:rsidR="00752E91">
          <w:rPr>
            <w:rFonts w:cs="Arial"/>
            <w:lang w:val="en-GB"/>
          </w:rPr>
          <w:t>,</w:t>
        </w:r>
      </w:ins>
      <w:r>
        <w:rPr>
          <w:rFonts w:cs="Arial"/>
          <w:lang w:val="en-GB"/>
        </w:rPr>
        <w:t xml:space="preserve"> </w:t>
      </w:r>
      <w:r w:rsidR="006F3470">
        <w:rPr>
          <w:rFonts w:cs="Arial"/>
          <w:lang w:val="en-GB"/>
        </w:rPr>
        <w:t>th</w:t>
      </w:r>
      <w:r w:rsidR="00127E1E">
        <w:rPr>
          <w:rFonts w:cs="Arial"/>
          <w:lang w:val="en-GB"/>
        </w:rPr>
        <w:t>e project</w:t>
      </w:r>
      <w:r>
        <w:rPr>
          <w:rFonts w:cs="Arial"/>
          <w:lang w:val="en-GB"/>
        </w:rPr>
        <w:t xml:space="preserve"> </w:t>
      </w:r>
      <w:r w:rsidRPr="00E86AFA">
        <w:rPr>
          <w:rFonts w:cs="Arial"/>
          <w:lang w:val="en-GB"/>
        </w:rPr>
        <w:t>assum</w:t>
      </w:r>
      <w:r>
        <w:rPr>
          <w:rFonts w:cs="Arial"/>
          <w:lang w:val="en-GB"/>
        </w:rPr>
        <w:t xml:space="preserve">es that </w:t>
      </w:r>
      <w:r w:rsidR="00662BB5">
        <w:rPr>
          <w:lang w:val="en-GB"/>
        </w:rPr>
        <w:t xml:space="preserve">Antigua and Barbuda </w:t>
      </w:r>
      <w:ins w:id="258" w:author="Cagri Kucukyildiz" w:date="2017-12-05T16:25:00Z">
        <w:r w:rsidR="004263B1">
          <w:rPr>
            <w:lang w:val="en-GB"/>
          </w:rPr>
          <w:t xml:space="preserve">will </w:t>
        </w:r>
      </w:ins>
      <w:r>
        <w:rPr>
          <w:rFonts w:cs="Arial"/>
          <w:lang w:val="en-GB"/>
        </w:rPr>
        <w:t>provide</w:t>
      </w:r>
      <w:del w:id="259" w:author="Cagri Kucukyildiz" w:date="2017-12-05T16:25:00Z">
        <w:r w:rsidDel="004263B1">
          <w:rPr>
            <w:rFonts w:cs="Arial"/>
            <w:lang w:val="en-GB"/>
          </w:rPr>
          <w:delText>s</w:delText>
        </w:r>
      </w:del>
      <w:r>
        <w:rPr>
          <w:rFonts w:cs="Arial"/>
          <w:lang w:val="en-GB"/>
        </w:rPr>
        <w:t xml:space="preserve"> the facilities for </w:t>
      </w:r>
      <w:r w:rsidR="006F3470">
        <w:rPr>
          <w:rFonts w:cs="Arial"/>
          <w:lang w:val="en-GB"/>
        </w:rPr>
        <w:t>the Single</w:t>
      </w:r>
      <w:r>
        <w:rPr>
          <w:rFonts w:cs="Arial"/>
          <w:lang w:val="en-GB"/>
        </w:rPr>
        <w:t xml:space="preserve"> Window</w:t>
      </w:r>
      <w:r w:rsidR="006F3470">
        <w:rPr>
          <w:rFonts w:cs="Arial"/>
          <w:lang w:val="en-GB"/>
        </w:rPr>
        <w:t xml:space="preserve"> system</w:t>
      </w:r>
      <w:r>
        <w:rPr>
          <w:rFonts w:cs="Arial"/>
          <w:lang w:val="en-GB"/>
        </w:rPr>
        <w:t xml:space="preserve"> to be installed in </w:t>
      </w:r>
      <w:r w:rsidR="006F3470">
        <w:rPr>
          <w:rFonts w:cs="Arial"/>
          <w:lang w:val="en-GB"/>
        </w:rPr>
        <w:t xml:space="preserve">a designated </w:t>
      </w:r>
      <w:r w:rsidR="009A5F53">
        <w:rPr>
          <w:rFonts w:cs="Arial"/>
          <w:lang w:val="en-GB"/>
        </w:rPr>
        <w:t xml:space="preserve">and </w:t>
      </w:r>
      <w:r w:rsidR="009A5F53" w:rsidRPr="009A5F53">
        <w:rPr>
          <w:rFonts w:cs="Arial"/>
          <w:lang w:val="en-GB"/>
        </w:rPr>
        <w:t xml:space="preserve">appropriate </w:t>
      </w:r>
      <w:r w:rsidR="006F3470">
        <w:rPr>
          <w:rFonts w:cs="Arial"/>
          <w:lang w:val="en-GB"/>
        </w:rPr>
        <w:t xml:space="preserve">environment </w:t>
      </w:r>
      <w:r w:rsidR="00A33FE3">
        <w:rPr>
          <w:rFonts w:cs="Arial"/>
          <w:lang w:val="en-GB"/>
        </w:rPr>
        <w:t>i</w:t>
      </w:r>
      <w:r w:rsidR="00964894">
        <w:rPr>
          <w:rFonts w:cs="Arial"/>
          <w:lang w:val="en-GB"/>
        </w:rPr>
        <w:t>.</w:t>
      </w:r>
      <w:r w:rsidR="00A33FE3">
        <w:rPr>
          <w:rFonts w:cs="Arial"/>
          <w:lang w:val="en-GB"/>
        </w:rPr>
        <w:t>e.</w:t>
      </w:r>
      <w:r w:rsidR="009A39B0">
        <w:rPr>
          <w:rFonts w:cs="Arial"/>
          <w:lang w:val="en-GB"/>
        </w:rPr>
        <w:t xml:space="preserve"> </w:t>
      </w:r>
      <w:r w:rsidR="00A33FE3">
        <w:rPr>
          <w:rFonts w:cs="Arial"/>
          <w:lang w:val="en-GB"/>
        </w:rPr>
        <w:t xml:space="preserve">it will </w:t>
      </w:r>
      <w:r w:rsidR="009A39B0">
        <w:rPr>
          <w:rFonts w:cs="Arial"/>
          <w:lang w:val="en-GB"/>
        </w:rPr>
        <w:t>provide</w:t>
      </w:r>
      <w:r w:rsidR="006F3470">
        <w:rPr>
          <w:rFonts w:cs="Arial"/>
          <w:lang w:val="en-GB"/>
        </w:rPr>
        <w:t xml:space="preserve"> the necessary hardware, power, network connectivity, software platform etc. </w:t>
      </w:r>
      <w:r>
        <w:rPr>
          <w:rFonts w:cs="Arial"/>
          <w:lang w:val="en-GB"/>
        </w:rPr>
        <w:t xml:space="preserve"> </w:t>
      </w:r>
    </w:p>
    <w:p w14:paraId="56FA95F0" w14:textId="77777777" w:rsidR="00127E1E" w:rsidRDefault="00127E1E" w:rsidP="00E86AFA">
      <w:pPr>
        <w:spacing w:line="259" w:lineRule="auto"/>
        <w:jc w:val="both"/>
        <w:rPr>
          <w:rFonts w:cs="Arial"/>
          <w:lang w:val="en-GB"/>
        </w:rPr>
      </w:pPr>
    </w:p>
    <w:p w14:paraId="09D4E349" w14:textId="216CD257" w:rsidR="00247CF3" w:rsidRDefault="006F3470" w:rsidP="00E86AFA">
      <w:pPr>
        <w:spacing w:line="259" w:lineRule="auto"/>
        <w:jc w:val="both"/>
        <w:rPr>
          <w:rFonts w:cs="Arial"/>
          <w:lang w:val="en-GB"/>
        </w:rPr>
      </w:pPr>
      <w:r>
        <w:rPr>
          <w:rFonts w:cs="Arial"/>
          <w:lang w:val="en-GB"/>
        </w:rPr>
        <w:t>Furthermore</w:t>
      </w:r>
      <w:ins w:id="260" w:author="Cagri Kucukyildiz" w:date="2017-12-05T16:26:00Z">
        <w:r w:rsidR="004263B1">
          <w:rPr>
            <w:rFonts w:cs="Arial"/>
            <w:lang w:val="en-GB"/>
          </w:rPr>
          <w:t>,</w:t>
        </w:r>
      </w:ins>
      <w:r>
        <w:rPr>
          <w:rFonts w:cs="Arial"/>
          <w:lang w:val="en-GB"/>
        </w:rPr>
        <w:t xml:space="preserve"> the project assumes </w:t>
      </w:r>
      <w:r w:rsidR="002B6EC3">
        <w:rPr>
          <w:rFonts w:cs="Arial"/>
          <w:lang w:val="en-GB"/>
        </w:rPr>
        <w:t xml:space="preserve">that </w:t>
      </w:r>
      <w:r w:rsidR="00662BB5">
        <w:rPr>
          <w:lang w:val="en-GB"/>
        </w:rPr>
        <w:t>Antigua and Barbuda</w:t>
      </w:r>
      <w:r w:rsidR="009E4F1D">
        <w:rPr>
          <w:lang w:val="en-GB"/>
        </w:rPr>
        <w:t xml:space="preserve"> </w:t>
      </w:r>
      <w:ins w:id="261" w:author="Cagri Kucukyildiz" w:date="2017-12-05T16:26:00Z">
        <w:r w:rsidR="004263B1">
          <w:rPr>
            <w:lang w:val="en-GB"/>
          </w:rPr>
          <w:t xml:space="preserve">will </w:t>
        </w:r>
      </w:ins>
      <w:r w:rsidR="00247CF3">
        <w:rPr>
          <w:rFonts w:cs="Arial"/>
          <w:lang w:val="en-GB"/>
        </w:rPr>
        <w:t>make</w:t>
      </w:r>
      <w:del w:id="262" w:author="Cagri Kucukyildiz" w:date="2017-12-05T16:26:00Z">
        <w:r w:rsidR="00247CF3" w:rsidDel="004263B1">
          <w:rPr>
            <w:rFonts w:cs="Arial"/>
            <w:lang w:val="en-GB"/>
          </w:rPr>
          <w:delText>s</w:delText>
        </w:r>
      </w:del>
      <w:r>
        <w:rPr>
          <w:rFonts w:cs="Arial"/>
          <w:lang w:val="en-GB"/>
        </w:rPr>
        <w:t xml:space="preserve"> </w:t>
      </w:r>
      <w:del w:id="263" w:author="Cagri Kucukyildiz" w:date="2017-12-05T16:26:00Z">
        <w:r w:rsidRPr="006F3470" w:rsidDel="004263B1">
          <w:rPr>
            <w:rFonts w:cs="Arial"/>
            <w:lang w:val="en-GB"/>
          </w:rPr>
          <w:delText>availab</w:delText>
        </w:r>
        <w:r w:rsidDel="004263B1">
          <w:rPr>
            <w:rFonts w:cs="Arial"/>
            <w:lang w:val="en-GB"/>
          </w:rPr>
          <w:delText>le</w:delText>
        </w:r>
        <w:r w:rsidR="00247CF3" w:rsidDel="004263B1">
          <w:rPr>
            <w:rFonts w:cs="Arial"/>
            <w:lang w:val="en-GB"/>
          </w:rPr>
          <w:delText xml:space="preserve"> </w:delText>
        </w:r>
      </w:del>
      <w:r w:rsidR="00247CF3">
        <w:rPr>
          <w:rFonts w:cs="Arial"/>
          <w:lang w:val="en-GB"/>
        </w:rPr>
        <w:t>appropriate</w:t>
      </w:r>
      <w:r>
        <w:rPr>
          <w:rFonts w:cs="Arial"/>
          <w:lang w:val="en-GB"/>
        </w:rPr>
        <w:t xml:space="preserve"> human resources </w:t>
      </w:r>
      <w:ins w:id="264" w:author="Cagri Kucukyildiz" w:date="2017-12-05T16:26:00Z">
        <w:r w:rsidR="004263B1">
          <w:rPr>
            <w:rFonts w:cs="Arial"/>
            <w:lang w:val="en-GB"/>
          </w:rPr>
          <w:t xml:space="preserve">available </w:t>
        </w:r>
      </w:ins>
      <w:del w:id="265" w:author="Cagri Kucukyildiz" w:date="2017-12-05T16:26:00Z">
        <w:r w:rsidDel="004263B1">
          <w:rPr>
            <w:rFonts w:cs="Arial"/>
            <w:lang w:val="en-GB"/>
          </w:rPr>
          <w:delText>to</w:delText>
        </w:r>
      </w:del>
      <w:ins w:id="266" w:author="Cagri Kucukyildiz" w:date="2017-12-05T16:26:00Z">
        <w:r w:rsidR="004263B1">
          <w:rPr>
            <w:rFonts w:cs="Arial"/>
            <w:lang w:val="en-GB"/>
          </w:rPr>
          <w:t>for</w:t>
        </w:r>
      </w:ins>
      <w:r>
        <w:rPr>
          <w:rFonts w:cs="Arial"/>
          <w:lang w:val="en-GB"/>
        </w:rPr>
        <w:t xml:space="preserve"> the project</w:t>
      </w:r>
      <w:r w:rsidR="00127E1E">
        <w:rPr>
          <w:rFonts w:cs="Arial"/>
          <w:lang w:val="en-GB"/>
        </w:rPr>
        <w:t xml:space="preserve"> </w:t>
      </w:r>
      <w:ins w:id="267" w:author="Cagri Kucukyildiz" w:date="2017-12-05T17:28:00Z">
        <w:r w:rsidR="00264F54">
          <w:rPr>
            <w:rFonts w:cs="Arial"/>
            <w:lang w:val="en-GB"/>
          </w:rPr>
          <w:t xml:space="preserve">components </w:t>
        </w:r>
      </w:ins>
      <w:r w:rsidR="00127E1E">
        <w:rPr>
          <w:rFonts w:cs="Arial"/>
          <w:lang w:val="en-GB"/>
        </w:rPr>
        <w:t>(SC</w:t>
      </w:r>
      <w:ins w:id="268" w:author="Cagri Kucukyildiz" w:date="2017-12-05T16:28:00Z">
        <w:r w:rsidR="004263B1">
          <w:rPr>
            <w:rFonts w:cs="Arial"/>
            <w:lang w:val="en-GB"/>
          </w:rPr>
          <w:t>, TWG and</w:t>
        </w:r>
      </w:ins>
      <w:del w:id="269" w:author="Cagri Kucukyildiz" w:date="2017-12-05T16:28:00Z">
        <w:r w:rsidR="00127E1E" w:rsidDel="004263B1">
          <w:rPr>
            <w:rFonts w:cs="Arial"/>
            <w:lang w:val="en-GB"/>
          </w:rPr>
          <w:delText xml:space="preserve"> &amp;</w:delText>
        </w:r>
      </w:del>
      <w:r w:rsidR="00127E1E">
        <w:rPr>
          <w:rFonts w:cs="Arial"/>
          <w:lang w:val="en-GB"/>
        </w:rPr>
        <w:t xml:space="preserve"> OWG) to be able to implement the MSW </w:t>
      </w:r>
      <w:del w:id="270" w:author="Cagri Kucukyildiz" w:date="2017-12-05T16:28:00Z">
        <w:r w:rsidR="00127E1E" w:rsidDel="004263B1">
          <w:rPr>
            <w:rFonts w:cs="Arial"/>
            <w:lang w:val="en-GB"/>
          </w:rPr>
          <w:delText>both from an</w:delText>
        </w:r>
      </w:del>
      <w:r w:rsidR="00127E1E">
        <w:rPr>
          <w:rFonts w:cs="Arial"/>
          <w:lang w:val="en-GB"/>
        </w:rPr>
        <w:t xml:space="preserve"> </w:t>
      </w:r>
      <w:ins w:id="271" w:author="Cagri Kucukyildiz" w:date="2017-12-05T16:28:00Z">
        <w:r w:rsidR="004263B1">
          <w:rPr>
            <w:rFonts w:cs="Arial"/>
            <w:lang w:val="en-GB"/>
          </w:rPr>
          <w:t xml:space="preserve">both at </w:t>
        </w:r>
      </w:ins>
      <w:r w:rsidR="00127E1E">
        <w:rPr>
          <w:rFonts w:cs="Arial"/>
          <w:lang w:val="en-GB"/>
        </w:rPr>
        <w:t xml:space="preserve">operational and legal </w:t>
      </w:r>
      <w:del w:id="272" w:author="Cagri Kucukyildiz" w:date="2017-12-05T16:28:00Z">
        <w:r w:rsidR="00127E1E" w:rsidDel="004263B1">
          <w:rPr>
            <w:rFonts w:cs="Arial"/>
            <w:lang w:val="en-GB"/>
          </w:rPr>
          <w:delText>side</w:delText>
        </w:r>
      </w:del>
      <w:ins w:id="273" w:author="Cagri Kucukyildiz" w:date="2017-12-05T16:28:00Z">
        <w:r w:rsidR="004263B1">
          <w:rPr>
            <w:rFonts w:cs="Arial"/>
            <w:lang w:val="en-GB"/>
          </w:rPr>
          <w:t>ends</w:t>
        </w:r>
      </w:ins>
      <w:r>
        <w:rPr>
          <w:rFonts w:cs="Arial"/>
          <w:lang w:val="en-GB"/>
        </w:rPr>
        <w:t>.</w:t>
      </w:r>
    </w:p>
    <w:p w14:paraId="613646AD" w14:textId="77777777" w:rsidR="009A5F53" w:rsidRDefault="009A5F53" w:rsidP="00FD1E38">
      <w:pPr>
        <w:jc w:val="both"/>
        <w:rPr>
          <w:lang w:val="en-GB"/>
        </w:rPr>
      </w:pPr>
    </w:p>
    <w:p w14:paraId="7A42411F" w14:textId="77777777" w:rsidR="00FD1E38" w:rsidRDefault="00FD1E38" w:rsidP="00FD1E38">
      <w:pPr>
        <w:pStyle w:val="Heading1"/>
        <w:rPr>
          <w:color w:val="000000" w:themeColor="text1"/>
          <w:lang w:val="en-GB"/>
        </w:rPr>
      </w:pPr>
      <w:bookmarkStart w:id="274" w:name="_Toc500137313"/>
      <w:r w:rsidRPr="00082827">
        <w:rPr>
          <w:color w:val="000000" w:themeColor="text1"/>
          <w:lang w:val="en-GB"/>
        </w:rPr>
        <w:t>Project phases</w:t>
      </w:r>
      <w:bookmarkEnd w:id="274"/>
    </w:p>
    <w:p w14:paraId="715E47F3" w14:textId="77777777" w:rsidR="00964894" w:rsidRDefault="00964894" w:rsidP="00F732D0">
      <w:pPr>
        <w:jc w:val="both"/>
        <w:rPr>
          <w:lang w:val="en-GB"/>
        </w:rPr>
      </w:pPr>
    </w:p>
    <w:p w14:paraId="5AC94024" w14:textId="0B278E90" w:rsidR="00F732D0" w:rsidRDefault="00F732D0" w:rsidP="00F732D0">
      <w:pPr>
        <w:jc w:val="both"/>
        <w:rPr>
          <w:lang w:val="en-GB"/>
        </w:rPr>
      </w:pPr>
      <w:r w:rsidRPr="00F732D0">
        <w:rPr>
          <w:lang w:val="en-GB"/>
        </w:rPr>
        <w:t xml:space="preserve">When implementing a Single Window, </w:t>
      </w:r>
      <w:del w:id="275" w:author="Cagri Kucukyildiz" w:date="2017-12-05T16:29:00Z">
        <w:r w:rsidRPr="00F732D0" w:rsidDel="004263B1">
          <w:rPr>
            <w:lang w:val="en-GB"/>
          </w:rPr>
          <w:delText xml:space="preserve">all face similar </w:delText>
        </w:r>
      </w:del>
      <w:r w:rsidRPr="00F732D0">
        <w:rPr>
          <w:lang w:val="en-GB"/>
        </w:rPr>
        <w:t>challenges</w:t>
      </w:r>
      <w:r>
        <w:rPr>
          <w:lang w:val="en-GB"/>
        </w:rPr>
        <w:t xml:space="preserve"> </w:t>
      </w:r>
      <w:r w:rsidRPr="00F732D0">
        <w:rPr>
          <w:lang w:val="en-GB"/>
        </w:rPr>
        <w:t>relate</w:t>
      </w:r>
      <w:r>
        <w:rPr>
          <w:lang w:val="en-GB"/>
        </w:rPr>
        <w:t>d</w:t>
      </w:r>
      <w:r w:rsidRPr="00F732D0">
        <w:rPr>
          <w:lang w:val="en-GB"/>
        </w:rPr>
        <w:t xml:space="preserve"> to</w:t>
      </w:r>
      <w:r>
        <w:rPr>
          <w:lang w:val="en-GB"/>
        </w:rPr>
        <w:t xml:space="preserve"> </w:t>
      </w:r>
      <w:r w:rsidRPr="00F732D0">
        <w:rPr>
          <w:lang w:val="en-GB"/>
        </w:rPr>
        <w:t>the technical aspects of the systems, the organizational and inter-organizational,</w:t>
      </w:r>
      <w:r>
        <w:rPr>
          <w:lang w:val="en-GB"/>
        </w:rPr>
        <w:t xml:space="preserve"> </w:t>
      </w:r>
      <w:r w:rsidRPr="00F732D0">
        <w:rPr>
          <w:lang w:val="en-GB"/>
        </w:rPr>
        <w:t>managerial, financial, political, legal, national and international settings</w:t>
      </w:r>
      <w:ins w:id="276" w:author="Cagri Kucukyildiz" w:date="2017-12-05T16:29:00Z">
        <w:r w:rsidR="004263B1">
          <w:rPr>
            <w:lang w:val="en-GB"/>
          </w:rPr>
          <w:t xml:space="preserve"> may be faced</w:t>
        </w:r>
      </w:ins>
      <w:del w:id="277" w:author="Cagri Kucukyildiz" w:date="2017-12-05T16:29:00Z">
        <w:r w:rsidRPr="00F732D0" w:rsidDel="004263B1">
          <w:rPr>
            <w:lang w:val="en-GB"/>
          </w:rPr>
          <w:delText>.</w:delText>
        </w:r>
      </w:del>
    </w:p>
    <w:p w14:paraId="75AE84E9" w14:textId="77777777" w:rsidR="00D3313F" w:rsidRPr="00F732D0" w:rsidRDefault="00D3313F" w:rsidP="00F732D0">
      <w:pPr>
        <w:jc w:val="both"/>
        <w:rPr>
          <w:lang w:val="en-GB"/>
        </w:rPr>
      </w:pPr>
    </w:p>
    <w:p w14:paraId="432DC4B2" w14:textId="7E331790" w:rsidR="00F732D0" w:rsidRDefault="00F732D0" w:rsidP="00F732D0">
      <w:pPr>
        <w:jc w:val="both"/>
        <w:rPr>
          <w:lang w:val="en-GB"/>
        </w:rPr>
      </w:pPr>
      <w:r>
        <w:rPr>
          <w:lang w:val="en-GB"/>
        </w:rPr>
        <w:t>P</w:t>
      </w:r>
      <w:r w:rsidRPr="00F732D0">
        <w:rPr>
          <w:lang w:val="en-GB"/>
        </w:rPr>
        <w:t>ersons in charge</w:t>
      </w:r>
      <w:r>
        <w:rPr>
          <w:lang w:val="en-GB"/>
        </w:rPr>
        <w:t xml:space="preserve">, and </w:t>
      </w:r>
      <w:r w:rsidR="00A33FE3">
        <w:rPr>
          <w:lang w:val="en-GB"/>
        </w:rPr>
        <w:t xml:space="preserve">persons </w:t>
      </w:r>
      <w:r>
        <w:rPr>
          <w:lang w:val="en-GB"/>
        </w:rPr>
        <w:t>working on the</w:t>
      </w:r>
      <w:r w:rsidRPr="00F732D0">
        <w:rPr>
          <w:lang w:val="en-GB"/>
        </w:rPr>
        <w:t xml:space="preserve"> </w:t>
      </w:r>
      <w:del w:id="278" w:author="Cagri Kucukyildiz" w:date="2017-12-05T16:29:00Z">
        <w:r w:rsidRPr="00F732D0" w:rsidDel="004263B1">
          <w:rPr>
            <w:lang w:val="en-GB"/>
          </w:rPr>
          <w:delText xml:space="preserve">of </w:delText>
        </w:r>
      </w:del>
      <w:r w:rsidRPr="00F732D0">
        <w:rPr>
          <w:lang w:val="en-GB"/>
        </w:rPr>
        <w:t>planning, implementing and overseeing</w:t>
      </w:r>
      <w:r>
        <w:rPr>
          <w:lang w:val="en-GB"/>
        </w:rPr>
        <w:t xml:space="preserve"> </w:t>
      </w:r>
      <w:ins w:id="279" w:author="Cagri Kucukyildiz" w:date="2017-12-05T16:30:00Z">
        <w:r w:rsidR="004263B1">
          <w:rPr>
            <w:lang w:val="en-GB"/>
          </w:rPr>
          <w:t xml:space="preserve">of </w:t>
        </w:r>
      </w:ins>
      <w:r>
        <w:rPr>
          <w:lang w:val="en-GB"/>
        </w:rPr>
        <w:t xml:space="preserve">the </w:t>
      </w:r>
      <w:r w:rsidRPr="00F732D0">
        <w:rPr>
          <w:lang w:val="en-GB"/>
        </w:rPr>
        <w:t>Single Window project need to manage many aspects of the project and create an</w:t>
      </w:r>
      <w:r>
        <w:rPr>
          <w:lang w:val="en-GB"/>
        </w:rPr>
        <w:t xml:space="preserve"> </w:t>
      </w:r>
      <w:r w:rsidRPr="00F732D0">
        <w:rPr>
          <w:lang w:val="en-GB"/>
        </w:rPr>
        <w:t>environment in</w:t>
      </w:r>
      <w:r>
        <w:rPr>
          <w:lang w:val="en-GB"/>
        </w:rPr>
        <w:t xml:space="preserve"> which the project can </w:t>
      </w:r>
      <w:del w:id="280" w:author="Cagri Kucukyildiz" w:date="2017-12-05T16:30:00Z">
        <w:r w:rsidDel="004263B1">
          <w:rPr>
            <w:lang w:val="en-GB"/>
          </w:rPr>
          <w:delText>succeed</w:delText>
        </w:r>
      </w:del>
      <w:ins w:id="281" w:author="Cagri Kucukyildiz" w:date="2017-12-05T16:30:00Z">
        <w:r w:rsidR="004263B1">
          <w:rPr>
            <w:lang w:val="en-GB"/>
          </w:rPr>
          <w:t>successfully implemented</w:t>
        </w:r>
      </w:ins>
      <w:r>
        <w:rPr>
          <w:lang w:val="en-GB"/>
        </w:rPr>
        <w:t>.</w:t>
      </w:r>
    </w:p>
    <w:p w14:paraId="328A9ADB" w14:textId="77777777" w:rsidR="00F732D0" w:rsidRDefault="00F732D0" w:rsidP="00FD1E38">
      <w:pPr>
        <w:jc w:val="both"/>
        <w:rPr>
          <w:lang w:val="en-GB"/>
        </w:rPr>
      </w:pPr>
    </w:p>
    <w:p w14:paraId="0A63917D" w14:textId="13852073" w:rsidR="00FD1E38" w:rsidRDefault="00FD1E38" w:rsidP="00FD1E38">
      <w:pPr>
        <w:jc w:val="both"/>
        <w:rPr>
          <w:lang w:val="en-GB"/>
        </w:rPr>
      </w:pPr>
      <w:r>
        <w:rPr>
          <w:lang w:val="en-GB"/>
        </w:rPr>
        <w:t>The various phases</w:t>
      </w:r>
      <w:r w:rsidR="00127E1E">
        <w:rPr>
          <w:lang w:val="en-GB"/>
        </w:rPr>
        <w:t xml:space="preserve"> </w:t>
      </w:r>
      <w:r>
        <w:rPr>
          <w:lang w:val="en-GB"/>
        </w:rPr>
        <w:t xml:space="preserve">described below </w:t>
      </w:r>
      <w:del w:id="282" w:author="Cagri Kucukyildiz" w:date="2017-12-05T17:28:00Z">
        <w:r w:rsidR="00127E1E" w:rsidDel="00264F54">
          <w:rPr>
            <w:lang w:val="en-GB"/>
          </w:rPr>
          <w:delText xml:space="preserve">are </w:delText>
        </w:r>
      </w:del>
      <w:ins w:id="283" w:author="Cagri Kucukyildiz" w:date="2017-12-05T17:28:00Z">
        <w:r w:rsidR="00264F54">
          <w:rPr>
            <w:lang w:val="en-GB"/>
          </w:rPr>
          <w:t xml:space="preserve">have been </w:t>
        </w:r>
      </w:ins>
      <w:r w:rsidR="00127E1E">
        <w:rPr>
          <w:lang w:val="en-GB"/>
        </w:rPr>
        <w:t xml:space="preserve">partly </w:t>
      </w:r>
      <w:del w:id="284" w:author="Cagri Kucukyildiz" w:date="2017-12-05T16:30:00Z">
        <w:r w:rsidR="00127E1E" w:rsidDel="009948BA">
          <w:rPr>
            <w:lang w:val="en-GB"/>
          </w:rPr>
          <w:delText>done</w:delText>
        </w:r>
      </w:del>
      <w:ins w:id="285" w:author="Cagri Kucukyildiz" w:date="2017-12-05T16:30:00Z">
        <w:r w:rsidR="009948BA">
          <w:rPr>
            <w:lang w:val="en-GB"/>
          </w:rPr>
          <w:t>accomplished</w:t>
        </w:r>
      </w:ins>
      <w:r w:rsidR="00127E1E">
        <w:rPr>
          <w:lang w:val="en-GB"/>
        </w:rPr>
        <w:t xml:space="preserve">, but the remaining phases are subject to </w:t>
      </w:r>
      <w:del w:id="286" w:author="Cagri Kucukyildiz" w:date="2017-12-05T16:30:00Z">
        <w:r w:rsidR="00127E1E" w:rsidDel="009948BA">
          <w:rPr>
            <w:lang w:val="en-GB"/>
          </w:rPr>
          <w:delText xml:space="preserve">change </w:delText>
        </w:r>
      </w:del>
      <w:ins w:id="287" w:author="Cagri Kucukyildiz" w:date="2017-12-05T16:30:00Z">
        <w:r w:rsidR="009948BA">
          <w:rPr>
            <w:lang w:val="en-GB"/>
          </w:rPr>
          <w:t xml:space="preserve">revision </w:t>
        </w:r>
      </w:ins>
      <w:r w:rsidR="00127E1E">
        <w:rPr>
          <w:lang w:val="en-GB"/>
        </w:rPr>
        <w:t>when the project plan is more mature.</w:t>
      </w:r>
    </w:p>
    <w:p w14:paraId="28D1184B" w14:textId="77777777" w:rsidR="00FD1E38" w:rsidRDefault="00FD1E38" w:rsidP="00FD1E38">
      <w:pPr>
        <w:jc w:val="both"/>
        <w:rPr>
          <w:ins w:id="288" w:author="Cagri Kucukyildiz" w:date="2017-12-05T16:30:00Z"/>
          <w:lang w:val="en-GB"/>
        </w:rPr>
      </w:pPr>
    </w:p>
    <w:p w14:paraId="07533105" w14:textId="77777777" w:rsidR="009948BA" w:rsidRDefault="009948BA" w:rsidP="00FD1E38">
      <w:pPr>
        <w:jc w:val="both"/>
        <w:rPr>
          <w:ins w:id="289" w:author="Cagri Kucukyildiz" w:date="2017-12-05T16:30:00Z"/>
          <w:lang w:val="en-GB"/>
        </w:rPr>
      </w:pPr>
    </w:p>
    <w:p w14:paraId="1D8C3E32" w14:textId="77777777" w:rsidR="009948BA" w:rsidRDefault="009948BA" w:rsidP="00FD1E38">
      <w:pPr>
        <w:jc w:val="both"/>
        <w:rPr>
          <w:ins w:id="290" w:author="Cagri Kucukyildiz" w:date="2017-12-05T16:30:00Z"/>
          <w:lang w:val="en-GB"/>
        </w:rPr>
      </w:pPr>
    </w:p>
    <w:p w14:paraId="283AD28A" w14:textId="77777777" w:rsidR="009948BA" w:rsidRDefault="009948BA" w:rsidP="00FD1E38">
      <w:pPr>
        <w:jc w:val="both"/>
        <w:rPr>
          <w:ins w:id="291" w:author="Cagri Kucukyildiz" w:date="2017-12-05T16:30:00Z"/>
          <w:lang w:val="en-GB"/>
        </w:rPr>
      </w:pPr>
    </w:p>
    <w:p w14:paraId="73ABD1D2" w14:textId="77777777" w:rsidR="009948BA" w:rsidRPr="007C3505" w:rsidRDefault="009948BA" w:rsidP="00FD1E38">
      <w:pPr>
        <w:jc w:val="both"/>
        <w:rPr>
          <w:lang w:val="en-GB"/>
        </w:rPr>
      </w:pPr>
    </w:p>
    <w:p w14:paraId="789DAB57" w14:textId="77777777" w:rsidR="00FD1E38" w:rsidRPr="00430BEF" w:rsidRDefault="00FD1E38" w:rsidP="00FD1E38">
      <w:pPr>
        <w:pStyle w:val="ListParagraph"/>
        <w:numPr>
          <w:ilvl w:val="0"/>
          <w:numId w:val="4"/>
        </w:numPr>
        <w:spacing w:after="200" w:line="276" w:lineRule="auto"/>
        <w:jc w:val="both"/>
        <w:rPr>
          <w:lang w:val="en-GB"/>
        </w:rPr>
      </w:pPr>
      <w:r w:rsidRPr="00D556DE">
        <w:rPr>
          <w:b/>
          <w:lang w:val="en-GB"/>
        </w:rPr>
        <w:t>Prelimin</w:t>
      </w:r>
      <w:r>
        <w:rPr>
          <w:b/>
          <w:lang w:val="en-GB"/>
        </w:rPr>
        <w:t>ary study</w:t>
      </w:r>
    </w:p>
    <w:p w14:paraId="53C32E5A" w14:textId="77777777" w:rsidR="00A33FE3" w:rsidRDefault="00A33FE3" w:rsidP="00FD1E38">
      <w:pPr>
        <w:pStyle w:val="ListParagraph"/>
        <w:jc w:val="both"/>
        <w:rPr>
          <w:lang w:val="en-GB"/>
        </w:rPr>
      </w:pPr>
    </w:p>
    <w:p w14:paraId="01D61561" w14:textId="706F0BDD" w:rsidR="007D08EB" w:rsidRDefault="007D08EB" w:rsidP="007D08EB">
      <w:pPr>
        <w:pStyle w:val="ListParagraph"/>
        <w:jc w:val="both"/>
        <w:rPr>
          <w:lang w:val="en-GB"/>
        </w:rPr>
      </w:pPr>
      <w:r>
        <w:rPr>
          <w:lang w:val="en-GB"/>
        </w:rPr>
        <w:t xml:space="preserve">The </w:t>
      </w:r>
      <w:r w:rsidR="00FD1E38" w:rsidRPr="00D556DE">
        <w:rPr>
          <w:lang w:val="en-GB"/>
        </w:rPr>
        <w:t>preliminary</w:t>
      </w:r>
      <w:r>
        <w:rPr>
          <w:lang w:val="en-GB"/>
        </w:rPr>
        <w:t xml:space="preserve"> study was conducted during the visit to Antigua in a series of meeting</w:t>
      </w:r>
      <w:ins w:id="292" w:author="Cagri Kucukyildiz" w:date="2017-12-05T16:30:00Z">
        <w:r w:rsidR="009948BA">
          <w:rPr>
            <w:lang w:val="en-GB"/>
          </w:rPr>
          <w:t>s</w:t>
        </w:r>
      </w:ins>
      <w:r>
        <w:rPr>
          <w:lang w:val="en-GB"/>
        </w:rPr>
        <w:t xml:space="preserve"> with the </w:t>
      </w:r>
      <w:r w:rsidR="00FD1E38" w:rsidRPr="00B26278">
        <w:rPr>
          <w:lang w:val="en-GB"/>
        </w:rPr>
        <w:t>key stakeholders</w:t>
      </w:r>
      <w:r>
        <w:rPr>
          <w:lang w:val="en-GB"/>
        </w:rPr>
        <w:t xml:space="preserve">. </w:t>
      </w:r>
      <w:r w:rsidR="00FD1E38">
        <w:rPr>
          <w:lang w:val="en-GB"/>
        </w:rPr>
        <w:t>T</w:t>
      </w:r>
      <w:r w:rsidR="00FD1E38" w:rsidRPr="00E5486C">
        <w:rPr>
          <w:lang w:val="en-GB"/>
        </w:rPr>
        <w:t xml:space="preserve">he </w:t>
      </w:r>
      <w:del w:id="293" w:author="Cagri Kucukyildiz" w:date="2017-12-05T16:31:00Z">
        <w:r w:rsidDel="009948BA">
          <w:rPr>
            <w:lang w:val="en-GB"/>
          </w:rPr>
          <w:delText xml:space="preserve">archived </w:delText>
        </w:r>
      </w:del>
      <w:ins w:id="294" w:author="Cagri Kucukyildiz" w:date="2017-12-05T16:31:00Z">
        <w:r w:rsidR="009948BA">
          <w:rPr>
            <w:lang w:val="en-GB"/>
          </w:rPr>
          <w:t xml:space="preserve">main </w:t>
        </w:r>
      </w:ins>
      <w:r w:rsidR="00FD1E38" w:rsidRPr="00E5486C">
        <w:rPr>
          <w:lang w:val="en-GB"/>
        </w:rPr>
        <w:t xml:space="preserve">objective </w:t>
      </w:r>
      <w:r>
        <w:rPr>
          <w:lang w:val="en-GB"/>
        </w:rPr>
        <w:t xml:space="preserve">was to agree upon </w:t>
      </w:r>
      <w:r w:rsidR="00CF71BB">
        <w:rPr>
          <w:lang w:val="en-GB"/>
        </w:rPr>
        <w:t>the concept</w:t>
      </w:r>
      <w:r>
        <w:rPr>
          <w:lang w:val="en-GB"/>
        </w:rPr>
        <w:t xml:space="preserve"> of the MSW.</w:t>
      </w:r>
    </w:p>
    <w:p w14:paraId="1FA38E04" w14:textId="77777777" w:rsidR="00FD1E38" w:rsidRDefault="00FD1E38" w:rsidP="00FD1E38">
      <w:pPr>
        <w:pStyle w:val="ListParagraph"/>
        <w:jc w:val="both"/>
        <w:rPr>
          <w:lang w:val="en-GB"/>
        </w:rPr>
      </w:pPr>
    </w:p>
    <w:p w14:paraId="608C0565" w14:textId="70D3A761" w:rsidR="00FD1E38" w:rsidRPr="00E5486C" w:rsidRDefault="00FD1E38" w:rsidP="00FD1E38">
      <w:pPr>
        <w:pStyle w:val="ListParagraph"/>
        <w:jc w:val="both"/>
        <w:rPr>
          <w:lang w:val="en-GB"/>
        </w:rPr>
      </w:pPr>
      <w:r w:rsidRPr="004B19B8">
        <w:rPr>
          <w:b/>
          <w:i/>
          <w:lang w:val="en-GB"/>
        </w:rPr>
        <w:t>Deliverables</w:t>
      </w:r>
      <w:r>
        <w:rPr>
          <w:lang w:val="en-GB"/>
        </w:rPr>
        <w:t xml:space="preserve">: </w:t>
      </w:r>
      <w:r w:rsidR="00921318">
        <w:rPr>
          <w:lang w:val="en-GB"/>
        </w:rPr>
        <w:t xml:space="preserve">Clear </w:t>
      </w:r>
      <w:r>
        <w:rPr>
          <w:lang w:val="en-GB"/>
        </w:rPr>
        <w:t xml:space="preserve">Scope </w:t>
      </w:r>
      <w:r w:rsidR="003C1CF1">
        <w:rPr>
          <w:lang w:val="en-GB"/>
        </w:rPr>
        <w:t>o</w:t>
      </w:r>
      <w:r>
        <w:rPr>
          <w:lang w:val="en-GB"/>
        </w:rPr>
        <w:t xml:space="preserve">f </w:t>
      </w:r>
      <w:r w:rsidR="00921318">
        <w:rPr>
          <w:lang w:val="en-GB"/>
        </w:rPr>
        <w:t>W</w:t>
      </w:r>
      <w:r>
        <w:rPr>
          <w:lang w:val="en-GB"/>
        </w:rPr>
        <w:t>ork</w:t>
      </w:r>
      <w:r w:rsidR="00921318">
        <w:rPr>
          <w:lang w:val="en-GB"/>
        </w:rPr>
        <w:t xml:space="preserve">, </w:t>
      </w:r>
      <w:r w:rsidR="0061089B">
        <w:rPr>
          <w:lang w:val="en-GB"/>
        </w:rPr>
        <w:t>S</w:t>
      </w:r>
      <w:r w:rsidR="0061089B" w:rsidRPr="00B26278">
        <w:rPr>
          <w:lang w:val="en-GB"/>
        </w:rPr>
        <w:t>takeholders</w:t>
      </w:r>
      <w:r w:rsidR="0061089B">
        <w:rPr>
          <w:lang w:val="en-GB"/>
        </w:rPr>
        <w:t xml:space="preserve"> list</w:t>
      </w:r>
    </w:p>
    <w:p w14:paraId="76B7DAA4" w14:textId="77777777" w:rsidR="00FD1E38" w:rsidRPr="00D556DE" w:rsidRDefault="00FD1E38" w:rsidP="00FD1E38">
      <w:pPr>
        <w:pStyle w:val="ListParagraph"/>
        <w:jc w:val="both"/>
        <w:rPr>
          <w:lang w:val="en-GB"/>
        </w:rPr>
      </w:pPr>
    </w:p>
    <w:p w14:paraId="064BB573" w14:textId="77777777" w:rsidR="00FD1E38" w:rsidRDefault="00FD1E38" w:rsidP="00FD1E38">
      <w:pPr>
        <w:pStyle w:val="ListParagraph"/>
        <w:numPr>
          <w:ilvl w:val="0"/>
          <w:numId w:val="4"/>
        </w:numPr>
        <w:spacing w:after="200" w:line="276" w:lineRule="auto"/>
        <w:jc w:val="both"/>
        <w:rPr>
          <w:b/>
          <w:lang w:val="en-GB"/>
        </w:rPr>
      </w:pPr>
      <w:r>
        <w:rPr>
          <w:b/>
          <w:lang w:val="en-GB"/>
        </w:rPr>
        <w:t>Feasibility analysis</w:t>
      </w:r>
    </w:p>
    <w:p w14:paraId="217CB799" w14:textId="77777777" w:rsidR="00A33FE3" w:rsidRDefault="00A33FE3" w:rsidP="006C6164">
      <w:pPr>
        <w:pStyle w:val="ListParagraph"/>
        <w:jc w:val="both"/>
        <w:rPr>
          <w:lang w:val="en-GB"/>
        </w:rPr>
      </w:pPr>
    </w:p>
    <w:p w14:paraId="59102E1E" w14:textId="136AD4CC" w:rsidR="00815B76" w:rsidRDefault="00127E1E" w:rsidP="00815B76">
      <w:pPr>
        <w:pStyle w:val="ListParagraph"/>
        <w:jc w:val="both"/>
        <w:rPr>
          <w:lang w:val="en-GB"/>
        </w:rPr>
      </w:pPr>
      <w:r>
        <w:rPr>
          <w:lang w:val="en-GB"/>
        </w:rPr>
        <w:t xml:space="preserve">The feasibility </w:t>
      </w:r>
      <w:r w:rsidR="00815B76">
        <w:rPr>
          <w:lang w:val="en-GB"/>
        </w:rPr>
        <w:t>discussion was conducted during the visit to Antigua in a series of meeting</w:t>
      </w:r>
      <w:ins w:id="295" w:author="Cagri Kucukyildiz" w:date="2017-12-05T16:31:00Z">
        <w:r w:rsidR="009959FB">
          <w:rPr>
            <w:lang w:val="en-GB"/>
          </w:rPr>
          <w:t>s</w:t>
        </w:r>
      </w:ins>
      <w:r w:rsidR="00815B76">
        <w:rPr>
          <w:lang w:val="en-GB"/>
        </w:rPr>
        <w:t xml:space="preserve"> with the </w:t>
      </w:r>
      <w:r w:rsidR="00815B76" w:rsidRPr="00B26278">
        <w:rPr>
          <w:lang w:val="en-GB"/>
        </w:rPr>
        <w:t>key stakeholders</w:t>
      </w:r>
      <w:r w:rsidR="00815B76">
        <w:rPr>
          <w:lang w:val="en-GB"/>
        </w:rPr>
        <w:t xml:space="preserve">. The meetings elaborated </w:t>
      </w:r>
      <w:ins w:id="296" w:author="Cagri Kucukyildiz" w:date="2017-12-05T16:31:00Z">
        <w:r w:rsidR="009959FB">
          <w:rPr>
            <w:lang w:val="en-GB"/>
          </w:rPr>
          <w:t xml:space="preserve">on </w:t>
        </w:r>
      </w:ins>
      <w:r w:rsidR="00815B76">
        <w:rPr>
          <w:lang w:val="en-GB"/>
        </w:rPr>
        <w:t xml:space="preserve">the </w:t>
      </w:r>
      <w:r w:rsidR="00815B76" w:rsidRPr="001D3314">
        <w:rPr>
          <w:lang w:val="en-GB"/>
        </w:rPr>
        <w:t xml:space="preserve">scope, </w:t>
      </w:r>
      <w:r w:rsidR="00815B76">
        <w:rPr>
          <w:lang w:val="en-GB"/>
        </w:rPr>
        <w:t xml:space="preserve">identified existing systems, elaborated </w:t>
      </w:r>
      <w:ins w:id="297" w:author="Cagri Kucukyildiz" w:date="2017-12-05T16:31:00Z">
        <w:r w:rsidR="009959FB">
          <w:rPr>
            <w:lang w:val="en-GB"/>
          </w:rPr>
          <w:t xml:space="preserve">on </w:t>
        </w:r>
      </w:ins>
      <w:r w:rsidR="00815B76" w:rsidRPr="001D3314">
        <w:rPr>
          <w:lang w:val="en-GB"/>
        </w:rPr>
        <w:t xml:space="preserve">the user needs, </w:t>
      </w:r>
      <w:r w:rsidR="00815B76">
        <w:rPr>
          <w:lang w:val="en-GB"/>
        </w:rPr>
        <w:t>discussed the</w:t>
      </w:r>
      <w:r w:rsidR="00815B76" w:rsidRPr="001D3314">
        <w:rPr>
          <w:lang w:val="en-GB"/>
        </w:rPr>
        <w:t xml:space="preserve"> required</w:t>
      </w:r>
      <w:r w:rsidR="00815B76">
        <w:rPr>
          <w:lang w:val="en-GB"/>
        </w:rPr>
        <w:t xml:space="preserve"> </w:t>
      </w:r>
      <w:r w:rsidR="00815B76" w:rsidRPr="001D3314">
        <w:rPr>
          <w:lang w:val="en-GB"/>
        </w:rPr>
        <w:t>resources (f</w:t>
      </w:r>
      <w:r w:rsidR="00815B76">
        <w:rPr>
          <w:lang w:val="en-GB"/>
        </w:rPr>
        <w:t>inancial, human, technical</w:t>
      </w:r>
      <w:r w:rsidR="00815B76" w:rsidRPr="001D3314">
        <w:rPr>
          <w:lang w:val="en-GB"/>
        </w:rPr>
        <w:t>)</w:t>
      </w:r>
      <w:r w:rsidR="00815B76">
        <w:rPr>
          <w:lang w:val="en-GB"/>
        </w:rPr>
        <w:t xml:space="preserve"> and</w:t>
      </w:r>
      <w:r w:rsidR="00815B76" w:rsidRPr="001D3314">
        <w:rPr>
          <w:lang w:val="en-GB"/>
        </w:rPr>
        <w:t xml:space="preserve"> </w:t>
      </w:r>
      <w:r w:rsidR="00815B76">
        <w:rPr>
          <w:lang w:val="en-GB"/>
        </w:rPr>
        <w:t>identified</w:t>
      </w:r>
      <w:r w:rsidR="00815B76" w:rsidRPr="001D3314">
        <w:rPr>
          <w:lang w:val="en-GB"/>
        </w:rPr>
        <w:t xml:space="preserve"> </w:t>
      </w:r>
      <w:r w:rsidR="00815B76">
        <w:rPr>
          <w:lang w:val="en-GB"/>
        </w:rPr>
        <w:t xml:space="preserve">project/system </w:t>
      </w:r>
      <w:r w:rsidR="00815B76" w:rsidRPr="001D3314">
        <w:rPr>
          <w:lang w:val="en-GB"/>
        </w:rPr>
        <w:t>risks</w:t>
      </w:r>
      <w:r w:rsidR="00815B76">
        <w:rPr>
          <w:lang w:val="en-GB"/>
        </w:rPr>
        <w:t xml:space="preserve">. </w:t>
      </w:r>
    </w:p>
    <w:p w14:paraId="3691CA6D" w14:textId="77777777" w:rsidR="00815B76" w:rsidRDefault="00815B76" w:rsidP="00815B76">
      <w:pPr>
        <w:pStyle w:val="ListParagraph"/>
        <w:jc w:val="both"/>
        <w:rPr>
          <w:lang w:val="en-GB"/>
        </w:rPr>
      </w:pPr>
    </w:p>
    <w:p w14:paraId="7C1928BD" w14:textId="737D208A" w:rsidR="00027F58" w:rsidRDefault="00815B76" w:rsidP="00815B76">
      <w:pPr>
        <w:pStyle w:val="ListParagraph"/>
        <w:jc w:val="both"/>
        <w:rPr>
          <w:lang w:val="en-GB"/>
        </w:rPr>
      </w:pPr>
      <w:r>
        <w:rPr>
          <w:lang w:val="en-GB"/>
        </w:rPr>
        <w:t>The feasibility discussion</w:t>
      </w:r>
      <w:r w:rsidR="00127E1E">
        <w:rPr>
          <w:lang w:val="en-GB"/>
        </w:rPr>
        <w:t xml:space="preserve"> is still ongoing</w:t>
      </w:r>
      <w:r>
        <w:rPr>
          <w:lang w:val="en-GB"/>
        </w:rPr>
        <w:t>, and it is important that the OWG assess</w:t>
      </w:r>
      <w:ins w:id="298" w:author="Cagri Kucukyildiz" w:date="2017-12-05T16:31:00Z">
        <w:r w:rsidR="009959FB">
          <w:rPr>
            <w:lang w:val="en-GB"/>
          </w:rPr>
          <w:t>es</w:t>
        </w:r>
      </w:ins>
      <w:r>
        <w:rPr>
          <w:lang w:val="en-GB"/>
        </w:rPr>
        <w:t xml:space="preserve"> the</w:t>
      </w:r>
      <w:r w:rsidRPr="008B5D8B">
        <w:rPr>
          <w:lang w:val="en-GB"/>
        </w:rPr>
        <w:t xml:space="preserve"> options available and their impact</w:t>
      </w:r>
      <w:r>
        <w:rPr>
          <w:lang w:val="en-GB"/>
        </w:rPr>
        <w:t xml:space="preserve"> </w:t>
      </w:r>
      <w:del w:id="299" w:author="Cagri Kucukyildiz" w:date="2017-12-05T16:32:00Z">
        <w:r w:rsidDel="009959FB">
          <w:rPr>
            <w:lang w:val="en-GB"/>
          </w:rPr>
          <w:delText xml:space="preserve">to </w:delText>
        </w:r>
      </w:del>
      <w:ins w:id="300" w:author="Cagri Kucukyildiz" w:date="2017-12-05T16:32:00Z">
        <w:r w:rsidR="009959FB">
          <w:rPr>
            <w:lang w:val="en-GB"/>
          </w:rPr>
          <w:t xml:space="preserve">on </w:t>
        </w:r>
      </w:ins>
      <w:r>
        <w:rPr>
          <w:lang w:val="en-GB"/>
        </w:rPr>
        <w:t>systems and operation</w:t>
      </w:r>
      <w:ins w:id="301" w:author="Cagri Kucukyildiz" w:date="2017-12-05T16:32:00Z">
        <w:r w:rsidR="009959FB">
          <w:rPr>
            <w:lang w:val="en-GB"/>
          </w:rPr>
          <w:t>s</w:t>
        </w:r>
      </w:ins>
      <w:r>
        <w:rPr>
          <w:lang w:val="en-GB"/>
        </w:rPr>
        <w:t xml:space="preserve"> in Antigua</w:t>
      </w:r>
      <w:ins w:id="302" w:author="Cagri Kucukyildiz" w:date="2017-12-05T16:32:00Z">
        <w:r w:rsidR="009959FB">
          <w:rPr>
            <w:lang w:val="en-GB"/>
          </w:rPr>
          <w:t xml:space="preserve"> and Barbuda</w:t>
        </w:r>
      </w:ins>
      <w:r>
        <w:rPr>
          <w:lang w:val="en-GB"/>
        </w:rPr>
        <w:t>.</w:t>
      </w:r>
    </w:p>
    <w:p w14:paraId="6C3CCCEC" w14:textId="77777777" w:rsidR="00027F58" w:rsidRDefault="00027F58" w:rsidP="00FD1E38">
      <w:pPr>
        <w:pStyle w:val="ListParagraph"/>
        <w:jc w:val="both"/>
        <w:rPr>
          <w:lang w:val="en-GB"/>
        </w:rPr>
      </w:pPr>
    </w:p>
    <w:p w14:paraId="72D7403C" w14:textId="77777777" w:rsidR="00815B76" w:rsidRDefault="00FD1E38" w:rsidP="00FD1E38">
      <w:pPr>
        <w:pStyle w:val="ListParagraph"/>
        <w:jc w:val="both"/>
        <w:rPr>
          <w:lang w:val="en-GB"/>
        </w:rPr>
      </w:pPr>
      <w:r w:rsidRPr="004B19B8">
        <w:rPr>
          <w:b/>
          <w:i/>
          <w:lang w:val="en-GB"/>
        </w:rPr>
        <w:t>Deliverables</w:t>
      </w:r>
      <w:r>
        <w:rPr>
          <w:lang w:val="en-GB"/>
        </w:rPr>
        <w:t xml:space="preserve">: Mandate, Project group, Status </w:t>
      </w:r>
      <w:r w:rsidR="00A33FE3">
        <w:rPr>
          <w:lang w:val="en-GB"/>
        </w:rPr>
        <w:t xml:space="preserve">of </w:t>
      </w:r>
      <w:r>
        <w:rPr>
          <w:lang w:val="en-GB"/>
        </w:rPr>
        <w:t>A</w:t>
      </w:r>
      <w:r w:rsidR="002777F0">
        <w:rPr>
          <w:lang w:val="en-GB"/>
        </w:rPr>
        <w:t>ntigua</w:t>
      </w:r>
      <w:r>
        <w:rPr>
          <w:lang w:val="en-GB"/>
        </w:rPr>
        <w:t xml:space="preserve"> </w:t>
      </w:r>
      <w:r w:rsidR="006147BD">
        <w:rPr>
          <w:lang w:val="en-GB"/>
        </w:rPr>
        <w:t>and</w:t>
      </w:r>
      <w:r>
        <w:rPr>
          <w:lang w:val="en-GB"/>
        </w:rPr>
        <w:t xml:space="preserve"> B</w:t>
      </w:r>
      <w:r w:rsidR="002777F0">
        <w:rPr>
          <w:lang w:val="en-GB"/>
        </w:rPr>
        <w:t>arbuda</w:t>
      </w:r>
      <w:r w:rsidR="000459C7">
        <w:rPr>
          <w:lang w:val="en-GB"/>
        </w:rPr>
        <w:t xml:space="preserve">, </w:t>
      </w:r>
    </w:p>
    <w:p w14:paraId="0955EAE4" w14:textId="77777777" w:rsidR="00815B76" w:rsidRDefault="00815B76" w:rsidP="00FD1E38">
      <w:pPr>
        <w:pStyle w:val="ListParagraph"/>
        <w:jc w:val="both"/>
        <w:rPr>
          <w:lang w:val="en-GB"/>
        </w:rPr>
      </w:pPr>
    </w:p>
    <w:p w14:paraId="47582E0A" w14:textId="0BE085CE" w:rsidR="00FD1E38" w:rsidRPr="00E5486C" w:rsidRDefault="00815B76" w:rsidP="00FD1E38">
      <w:pPr>
        <w:pStyle w:val="ListParagraph"/>
        <w:jc w:val="both"/>
        <w:rPr>
          <w:lang w:val="en-GB"/>
        </w:rPr>
      </w:pPr>
      <w:r w:rsidRPr="004B19B8">
        <w:rPr>
          <w:b/>
          <w:i/>
          <w:lang w:val="en-GB"/>
        </w:rPr>
        <w:t>Deliverables</w:t>
      </w:r>
      <w:r>
        <w:rPr>
          <w:b/>
          <w:i/>
          <w:lang w:val="en-GB"/>
        </w:rPr>
        <w:t xml:space="preserve"> TBD</w:t>
      </w:r>
      <w:r>
        <w:rPr>
          <w:lang w:val="en-GB"/>
        </w:rPr>
        <w:t xml:space="preserve">: </w:t>
      </w:r>
      <w:r w:rsidR="000459C7">
        <w:rPr>
          <w:lang w:val="en-GB"/>
        </w:rPr>
        <w:t xml:space="preserve">Risk </w:t>
      </w:r>
      <w:r w:rsidR="000459C7" w:rsidRPr="000459C7">
        <w:rPr>
          <w:lang w:val="en-GB"/>
        </w:rPr>
        <w:t>assessment</w:t>
      </w:r>
      <w:r w:rsidR="00FD1E38">
        <w:rPr>
          <w:lang w:val="en-GB"/>
        </w:rPr>
        <w:t>.</w:t>
      </w:r>
    </w:p>
    <w:p w14:paraId="1CEB0775" w14:textId="77777777" w:rsidR="00FD1E38" w:rsidRPr="00430BEF" w:rsidRDefault="00FD1E38" w:rsidP="00FD1E38">
      <w:pPr>
        <w:pStyle w:val="ListParagraph"/>
        <w:jc w:val="both"/>
        <w:rPr>
          <w:lang w:val="en-GB"/>
        </w:rPr>
      </w:pPr>
    </w:p>
    <w:p w14:paraId="7F89D477" w14:textId="77777777" w:rsidR="00FD1E38" w:rsidRPr="00430BEF" w:rsidRDefault="00FD1E38" w:rsidP="00FD1E38">
      <w:pPr>
        <w:pStyle w:val="ListParagraph"/>
        <w:numPr>
          <w:ilvl w:val="0"/>
          <w:numId w:val="4"/>
        </w:numPr>
        <w:spacing w:after="200" w:line="276" w:lineRule="auto"/>
        <w:jc w:val="both"/>
        <w:rPr>
          <w:lang w:val="en-GB"/>
        </w:rPr>
      </w:pPr>
      <w:r w:rsidRPr="00430BEF">
        <w:rPr>
          <w:b/>
          <w:lang w:val="en-GB"/>
        </w:rPr>
        <w:t>Detailed project/m</w:t>
      </w:r>
      <w:r>
        <w:rPr>
          <w:b/>
          <w:lang w:val="en-GB"/>
        </w:rPr>
        <w:t>aster plan</w:t>
      </w:r>
    </w:p>
    <w:p w14:paraId="65A8C593" w14:textId="77777777" w:rsidR="00A33FE3" w:rsidRDefault="00A33FE3" w:rsidP="00FD1E38">
      <w:pPr>
        <w:pStyle w:val="ListParagraph"/>
        <w:jc w:val="both"/>
        <w:rPr>
          <w:lang w:val="en-GB"/>
        </w:rPr>
      </w:pPr>
    </w:p>
    <w:p w14:paraId="16B08B6C" w14:textId="7C5FCC50" w:rsidR="002A100C" w:rsidRDefault="00FD1E38" w:rsidP="00FD1E38">
      <w:pPr>
        <w:pStyle w:val="ListParagraph"/>
        <w:jc w:val="both"/>
        <w:rPr>
          <w:lang w:val="en-GB"/>
        </w:rPr>
      </w:pPr>
      <w:r>
        <w:rPr>
          <w:lang w:val="en-GB"/>
        </w:rPr>
        <w:t>Based upon the result</w:t>
      </w:r>
      <w:r w:rsidR="00815B76">
        <w:rPr>
          <w:lang w:val="en-GB"/>
        </w:rPr>
        <w:t>s of the d</w:t>
      </w:r>
      <w:r w:rsidR="00815B76" w:rsidRPr="00815B76">
        <w:rPr>
          <w:lang w:val="en-GB"/>
        </w:rPr>
        <w:t>eliverables</w:t>
      </w:r>
      <w:r w:rsidR="00815B76">
        <w:rPr>
          <w:lang w:val="en-GB"/>
        </w:rPr>
        <w:t xml:space="preserve"> and discussions</w:t>
      </w:r>
      <w:r w:rsidR="00A33FE3">
        <w:rPr>
          <w:lang w:val="en-GB"/>
        </w:rPr>
        <w:t>,</w:t>
      </w:r>
      <w:r>
        <w:rPr>
          <w:lang w:val="en-GB"/>
        </w:rPr>
        <w:t xml:space="preserve"> a detailed </w:t>
      </w:r>
      <w:del w:id="303" w:author="Cagri Kucukyildiz" w:date="2017-12-05T16:32:00Z">
        <w:r w:rsidRPr="007C3505" w:rsidDel="00796047">
          <w:rPr>
            <w:lang w:val="en-GB"/>
          </w:rPr>
          <w:delText xml:space="preserve">Single Window </w:delText>
        </w:r>
      </w:del>
      <w:r>
        <w:rPr>
          <w:lang w:val="en-GB"/>
        </w:rPr>
        <w:t>project</w:t>
      </w:r>
      <w:del w:id="304" w:author="Cagri Kucukyildiz" w:date="2017-12-05T16:32:00Z">
        <w:r w:rsidDel="00796047">
          <w:rPr>
            <w:lang w:val="en-GB"/>
          </w:rPr>
          <w:delText>s</w:delText>
        </w:r>
      </w:del>
      <w:r w:rsidRPr="007C3505">
        <w:rPr>
          <w:lang w:val="en-GB"/>
        </w:rPr>
        <w:t xml:space="preserve"> plan </w:t>
      </w:r>
      <w:r w:rsidR="00726792">
        <w:rPr>
          <w:lang w:val="en-GB"/>
        </w:rPr>
        <w:t>will be</w:t>
      </w:r>
      <w:r w:rsidR="00726792" w:rsidRPr="007C3505">
        <w:rPr>
          <w:lang w:val="en-GB"/>
        </w:rPr>
        <w:t xml:space="preserve"> </w:t>
      </w:r>
      <w:r w:rsidRPr="007C3505">
        <w:rPr>
          <w:lang w:val="en-GB"/>
        </w:rPr>
        <w:t xml:space="preserve">developed that </w:t>
      </w:r>
      <w:ins w:id="305" w:author="Cagri Kucukyildiz" w:date="2017-12-05T16:32:00Z">
        <w:r w:rsidR="00796047">
          <w:rPr>
            <w:lang w:val="en-GB"/>
          </w:rPr>
          <w:t xml:space="preserve">will </w:t>
        </w:r>
      </w:ins>
      <w:r w:rsidRPr="007C3505">
        <w:rPr>
          <w:lang w:val="en-GB"/>
        </w:rPr>
        <w:t>describe</w:t>
      </w:r>
      <w:del w:id="306" w:author="Cagri Kucukyildiz" w:date="2017-12-05T16:32:00Z">
        <w:r w:rsidRPr="007C3505" w:rsidDel="00796047">
          <w:rPr>
            <w:lang w:val="en-GB"/>
          </w:rPr>
          <w:delText>s</w:delText>
        </w:r>
      </w:del>
      <w:r w:rsidRPr="007C3505">
        <w:rPr>
          <w:lang w:val="en-GB"/>
        </w:rPr>
        <w:t xml:space="preserve"> the </w:t>
      </w:r>
      <w:r>
        <w:rPr>
          <w:lang w:val="en-GB"/>
        </w:rPr>
        <w:t xml:space="preserve">scope and </w:t>
      </w:r>
      <w:r w:rsidRPr="007C3505">
        <w:rPr>
          <w:lang w:val="en-GB"/>
        </w:rPr>
        <w:t xml:space="preserve">objectives of the </w:t>
      </w:r>
      <w:del w:id="307" w:author="Cagri Kucukyildiz" w:date="2017-12-05T16:32:00Z">
        <w:r w:rsidRPr="007C3505" w:rsidDel="00796047">
          <w:rPr>
            <w:lang w:val="en-GB"/>
          </w:rPr>
          <w:delText>S</w:delText>
        </w:r>
        <w:r w:rsidDel="00796047">
          <w:rPr>
            <w:lang w:val="en-GB"/>
          </w:rPr>
          <w:delText xml:space="preserve">ingle Window </w:delText>
        </w:r>
      </w:del>
      <w:r>
        <w:rPr>
          <w:lang w:val="en-GB"/>
        </w:rPr>
        <w:t>project, the key system functionalities and requirements, standards to be used, information strategy, plan</w:t>
      </w:r>
      <w:ins w:id="308" w:author="Cagri Kucukyildiz" w:date="2017-12-05T16:33:00Z">
        <w:r w:rsidR="00796047">
          <w:rPr>
            <w:lang w:val="en-GB"/>
          </w:rPr>
          <w:t>ning</w:t>
        </w:r>
      </w:ins>
      <w:r>
        <w:rPr>
          <w:lang w:val="en-GB"/>
        </w:rPr>
        <w:t xml:space="preserve"> for training and a detailed plan for development. </w:t>
      </w:r>
    </w:p>
    <w:p w14:paraId="0DE15ABF" w14:textId="77777777" w:rsidR="002A100C" w:rsidRDefault="002A100C" w:rsidP="00FD1E38">
      <w:pPr>
        <w:pStyle w:val="ListParagraph"/>
        <w:jc w:val="both"/>
        <w:rPr>
          <w:lang w:val="en-GB"/>
        </w:rPr>
      </w:pPr>
    </w:p>
    <w:p w14:paraId="196300D2" w14:textId="77777777" w:rsidR="00FD1E38" w:rsidRDefault="00FD1E38" w:rsidP="00FD1E38">
      <w:pPr>
        <w:pStyle w:val="ListParagraph"/>
        <w:jc w:val="both"/>
        <w:rPr>
          <w:lang w:val="en-GB"/>
        </w:rPr>
      </w:pPr>
      <w:r w:rsidRPr="003B40C2">
        <w:rPr>
          <w:lang w:val="en-GB"/>
        </w:rPr>
        <w:t xml:space="preserve">The </w:t>
      </w:r>
      <w:r>
        <w:rPr>
          <w:lang w:val="en-GB"/>
        </w:rPr>
        <w:t>d</w:t>
      </w:r>
      <w:r w:rsidRPr="003B40C2">
        <w:rPr>
          <w:lang w:val="en-GB"/>
        </w:rPr>
        <w:t xml:space="preserve">etailed project/master plan </w:t>
      </w:r>
      <w:r>
        <w:rPr>
          <w:lang w:val="en-GB"/>
        </w:rPr>
        <w:t xml:space="preserve">will be </w:t>
      </w:r>
      <w:r w:rsidRPr="003B40C2">
        <w:rPr>
          <w:lang w:val="en-GB"/>
        </w:rPr>
        <w:t>an important project management tool to plan, execute, monitor, evaluate,</w:t>
      </w:r>
      <w:r>
        <w:rPr>
          <w:lang w:val="en-GB"/>
        </w:rPr>
        <w:t xml:space="preserve"> </w:t>
      </w:r>
      <w:r w:rsidRPr="003B40C2">
        <w:rPr>
          <w:lang w:val="en-GB"/>
        </w:rPr>
        <w:t>and adjust the project implementation.</w:t>
      </w:r>
    </w:p>
    <w:p w14:paraId="06232AF2" w14:textId="77777777" w:rsidR="00FD1E38" w:rsidRDefault="00FD1E38" w:rsidP="00FD1E38">
      <w:pPr>
        <w:pStyle w:val="ListParagraph"/>
        <w:jc w:val="both"/>
        <w:rPr>
          <w:lang w:val="en-GB"/>
        </w:rPr>
      </w:pPr>
    </w:p>
    <w:p w14:paraId="0E33314D" w14:textId="77777777" w:rsidR="00FD1E38" w:rsidRDefault="00FD1E38" w:rsidP="00FD1E38">
      <w:pPr>
        <w:pStyle w:val="ListParagraph"/>
        <w:jc w:val="both"/>
        <w:rPr>
          <w:lang w:val="en-GB"/>
        </w:rPr>
      </w:pPr>
      <w:r w:rsidRPr="00AA7228">
        <w:rPr>
          <w:b/>
          <w:i/>
          <w:lang w:val="en-GB"/>
        </w:rPr>
        <w:t>Deliverables:</w:t>
      </w:r>
      <w:r>
        <w:rPr>
          <w:lang w:val="en-GB"/>
        </w:rPr>
        <w:t xml:space="preserve"> P</w:t>
      </w:r>
      <w:r w:rsidRPr="00965BCF">
        <w:rPr>
          <w:lang w:val="en-GB"/>
        </w:rPr>
        <w:t>roject/</w:t>
      </w:r>
      <w:r>
        <w:rPr>
          <w:lang w:val="en-GB"/>
        </w:rPr>
        <w:t>M</w:t>
      </w:r>
      <w:r w:rsidRPr="00965BCF">
        <w:rPr>
          <w:lang w:val="en-GB"/>
        </w:rPr>
        <w:t>aster plan</w:t>
      </w:r>
      <w:r>
        <w:rPr>
          <w:lang w:val="en-GB"/>
        </w:rPr>
        <w:t xml:space="preserve">, </w:t>
      </w:r>
      <w:r w:rsidR="002A100C">
        <w:rPr>
          <w:lang w:val="en-GB"/>
        </w:rPr>
        <w:t xml:space="preserve">detailed activities and </w:t>
      </w:r>
      <w:r>
        <w:rPr>
          <w:lang w:val="en-GB"/>
        </w:rPr>
        <w:t>adjusted timeline</w:t>
      </w:r>
    </w:p>
    <w:p w14:paraId="5CF710F7" w14:textId="77777777" w:rsidR="00FD1E38" w:rsidRPr="007C3505" w:rsidRDefault="00FD1E38" w:rsidP="00FD1E38">
      <w:pPr>
        <w:pStyle w:val="ListParagraph"/>
        <w:jc w:val="both"/>
        <w:rPr>
          <w:lang w:val="en-GB"/>
        </w:rPr>
      </w:pPr>
    </w:p>
    <w:p w14:paraId="0D52C434" w14:textId="77777777" w:rsidR="00FD1E38" w:rsidRDefault="00FD1E38" w:rsidP="00FD1E38">
      <w:pPr>
        <w:pStyle w:val="ListParagraph"/>
        <w:numPr>
          <w:ilvl w:val="0"/>
          <w:numId w:val="4"/>
        </w:numPr>
        <w:spacing w:after="200" w:line="276" w:lineRule="auto"/>
        <w:jc w:val="both"/>
        <w:rPr>
          <w:b/>
          <w:lang w:val="en-GB"/>
        </w:rPr>
      </w:pPr>
      <w:r w:rsidRPr="00B26278">
        <w:rPr>
          <w:b/>
          <w:lang w:val="en-GB"/>
        </w:rPr>
        <w:t>Technical development/dep</w:t>
      </w:r>
      <w:r>
        <w:rPr>
          <w:b/>
          <w:lang w:val="en-GB"/>
        </w:rPr>
        <w:t>loyment</w:t>
      </w:r>
    </w:p>
    <w:p w14:paraId="3B3DA4A8" w14:textId="77777777" w:rsidR="00A33FE3" w:rsidRDefault="00A33FE3" w:rsidP="00FD1E38">
      <w:pPr>
        <w:pStyle w:val="ListParagraph"/>
        <w:jc w:val="both"/>
        <w:rPr>
          <w:lang w:val="en-GB"/>
        </w:rPr>
      </w:pPr>
    </w:p>
    <w:p w14:paraId="46E2897D" w14:textId="77777777" w:rsidR="00FD1E38" w:rsidRDefault="00FD1E38" w:rsidP="00FD1E38">
      <w:pPr>
        <w:pStyle w:val="ListParagraph"/>
        <w:jc w:val="both"/>
        <w:rPr>
          <w:lang w:val="en-GB"/>
        </w:rPr>
      </w:pPr>
      <w:r>
        <w:rPr>
          <w:lang w:val="en-GB"/>
        </w:rPr>
        <w:t>The d</w:t>
      </w:r>
      <w:r w:rsidRPr="00B26278">
        <w:rPr>
          <w:lang w:val="en-GB"/>
        </w:rPr>
        <w:t xml:space="preserve">eployment </w:t>
      </w:r>
      <w:r>
        <w:rPr>
          <w:lang w:val="en-GB"/>
        </w:rPr>
        <w:t>p</w:t>
      </w:r>
      <w:r w:rsidRPr="00B26278">
        <w:rPr>
          <w:lang w:val="en-GB"/>
        </w:rPr>
        <w:t xml:space="preserve">hase focuses on the </w:t>
      </w:r>
      <w:r w:rsidR="00A54316">
        <w:rPr>
          <w:lang w:val="en-GB"/>
        </w:rPr>
        <w:t xml:space="preserve">establishment and </w:t>
      </w:r>
      <w:r>
        <w:rPr>
          <w:lang w:val="en-GB"/>
        </w:rPr>
        <w:t xml:space="preserve">development </w:t>
      </w:r>
      <w:r w:rsidRPr="00B26278">
        <w:rPr>
          <w:lang w:val="en-GB"/>
        </w:rPr>
        <w:t>of the system components</w:t>
      </w:r>
      <w:r>
        <w:rPr>
          <w:lang w:val="en-GB"/>
        </w:rPr>
        <w:t xml:space="preserve"> and functionality according to the </w:t>
      </w:r>
      <w:r w:rsidRPr="003B40C2">
        <w:rPr>
          <w:lang w:val="en-GB"/>
        </w:rPr>
        <w:t>detailed project/master plan</w:t>
      </w:r>
      <w:r>
        <w:rPr>
          <w:lang w:val="en-GB"/>
        </w:rPr>
        <w:t>.</w:t>
      </w:r>
    </w:p>
    <w:p w14:paraId="7BC14CAF" w14:textId="77777777" w:rsidR="00FD1E38" w:rsidRDefault="00FD1E38" w:rsidP="00FD1E38">
      <w:pPr>
        <w:pStyle w:val="ListParagraph"/>
        <w:jc w:val="both"/>
        <w:rPr>
          <w:b/>
          <w:lang w:val="en-GB"/>
        </w:rPr>
      </w:pPr>
    </w:p>
    <w:p w14:paraId="41A7D254" w14:textId="17F304D2" w:rsidR="00FD1E38" w:rsidRDefault="00FD1E38" w:rsidP="00FD1E38">
      <w:pPr>
        <w:pStyle w:val="ListParagraph"/>
        <w:jc w:val="both"/>
        <w:rPr>
          <w:lang w:val="en-GB"/>
        </w:rPr>
      </w:pPr>
      <w:r w:rsidRPr="006D0325">
        <w:rPr>
          <w:b/>
          <w:i/>
          <w:lang w:val="en-GB"/>
        </w:rPr>
        <w:t>Deliverables</w:t>
      </w:r>
      <w:r w:rsidRPr="00AA7228">
        <w:rPr>
          <w:b/>
          <w:i/>
          <w:lang w:val="en-GB"/>
        </w:rPr>
        <w:t>:</w:t>
      </w:r>
      <w:r>
        <w:rPr>
          <w:lang w:val="en-GB"/>
        </w:rPr>
        <w:t xml:space="preserve"> Pilot </w:t>
      </w:r>
      <w:ins w:id="309" w:author="Cagri Kucukyildiz" w:date="2017-12-05T16:33:00Z">
        <w:r w:rsidR="008869B8">
          <w:rPr>
            <w:lang w:val="en-GB"/>
          </w:rPr>
          <w:t xml:space="preserve">Maritime </w:t>
        </w:r>
      </w:ins>
      <w:r>
        <w:rPr>
          <w:lang w:val="en-GB"/>
        </w:rPr>
        <w:t xml:space="preserve">Single Window </w:t>
      </w:r>
      <w:ins w:id="310" w:author="Cagri Kucukyildiz" w:date="2017-12-05T16:33:00Z">
        <w:r w:rsidR="008869B8">
          <w:rPr>
            <w:lang w:val="en-GB"/>
          </w:rPr>
          <w:t xml:space="preserve">implementation </w:t>
        </w:r>
      </w:ins>
      <w:r>
        <w:rPr>
          <w:lang w:val="en-GB"/>
        </w:rPr>
        <w:t xml:space="preserve">for </w:t>
      </w:r>
      <w:r w:rsidR="00F362FE" w:rsidRPr="008D2091">
        <w:rPr>
          <w:lang w:val="en-GB"/>
        </w:rPr>
        <w:t xml:space="preserve">Antigua </w:t>
      </w:r>
      <w:r w:rsidR="006147BD">
        <w:rPr>
          <w:lang w:val="en-GB"/>
        </w:rPr>
        <w:t>and</w:t>
      </w:r>
      <w:r w:rsidR="00F362FE" w:rsidRPr="008D2091">
        <w:rPr>
          <w:lang w:val="en-GB"/>
        </w:rPr>
        <w:t xml:space="preserve"> Barbuda</w:t>
      </w:r>
      <w:r>
        <w:rPr>
          <w:lang w:val="en-GB"/>
        </w:rPr>
        <w:t>.</w:t>
      </w:r>
    </w:p>
    <w:p w14:paraId="5E3CCAFD" w14:textId="77777777" w:rsidR="00FD1E38" w:rsidRPr="00B26278" w:rsidRDefault="00FD1E38" w:rsidP="00FD1E38">
      <w:pPr>
        <w:pStyle w:val="ListParagraph"/>
        <w:jc w:val="both"/>
        <w:rPr>
          <w:b/>
          <w:lang w:val="en-GB"/>
        </w:rPr>
      </w:pPr>
    </w:p>
    <w:p w14:paraId="5D442A05" w14:textId="77777777" w:rsidR="00FD1E38" w:rsidRDefault="00FD1E38" w:rsidP="00FD1E38">
      <w:pPr>
        <w:pStyle w:val="ListParagraph"/>
        <w:numPr>
          <w:ilvl w:val="0"/>
          <w:numId w:val="4"/>
        </w:numPr>
        <w:spacing w:after="200" w:line="276" w:lineRule="auto"/>
        <w:jc w:val="both"/>
        <w:rPr>
          <w:b/>
          <w:lang w:val="en-GB"/>
        </w:rPr>
      </w:pPr>
      <w:r w:rsidRPr="00B26278">
        <w:rPr>
          <w:b/>
          <w:lang w:val="en-GB"/>
        </w:rPr>
        <w:t>Implementation (installation/training/information)</w:t>
      </w:r>
    </w:p>
    <w:p w14:paraId="1B0CE10E" w14:textId="77777777" w:rsidR="00A33FE3" w:rsidRDefault="00A33FE3" w:rsidP="00FD1E38">
      <w:pPr>
        <w:pStyle w:val="ListParagraph"/>
        <w:jc w:val="both"/>
        <w:rPr>
          <w:lang w:val="en-GB"/>
        </w:rPr>
      </w:pPr>
    </w:p>
    <w:p w14:paraId="58228464" w14:textId="610C9E6A" w:rsidR="00FD1E38" w:rsidRDefault="00A54316" w:rsidP="00FD1E38">
      <w:pPr>
        <w:pStyle w:val="ListParagraph"/>
        <w:jc w:val="both"/>
        <w:rPr>
          <w:lang w:val="en-GB"/>
        </w:rPr>
      </w:pPr>
      <w:r>
        <w:rPr>
          <w:lang w:val="en-GB"/>
        </w:rPr>
        <w:t>I</w:t>
      </w:r>
      <w:r w:rsidR="00FD1E38">
        <w:rPr>
          <w:lang w:val="en-GB"/>
        </w:rPr>
        <w:t>n parallel with t</w:t>
      </w:r>
      <w:r w:rsidR="00FD1E38" w:rsidRPr="00B26278">
        <w:rPr>
          <w:lang w:val="en-GB"/>
        </w:rPr>
        <w:t>echnical development</w:t>
      </w:r>
      <w:r w:rsidR="00FD1E38">
        <w:rPr>
          <w:lang w:val="en-GB"/>
        </w:rPr>
        <w:t xml:space="preserve"> phase</w:t>
      </w:r>
      <w:ins w:id="311" w:author="Cagri Kucukyildiz" w:date="2017-12-05T16:33:00Z">
        <w:r w:rsidR="008869B8">
          <w:rPr>
            <w:lang w:val="en-GB"/>
          </w:rPr>
          <w:t>,</w:t>
        </w:r>
      </w:ins>
      <w:r w:rsidR="00FD1E38">
        <w:rPr>
          <w:lang w:val="en-GB"/>
        </w:rPr>
        <w:t xml:space="preserve"> the necessary information and training of the operational users of the system will be conducted.</w:t>
      </w:r>
    </w:p>
    <w:p w14:paraId="3F3DD3E8" w14:textId="77777777" w:rsidR="00FD1E38" w:rsidRDefault="00FD1E38" w:rsidP="00FD1E38">
      <w:pPr>
        <w:pStyle w:val="ListParagraph"/>
        <w:jc w:val="both"/>
        <w:rPr>
          <w:lang w:val="en-GB"/>
        </w:rPr>
      </w:pPr>
    </w:p>
    <w:p w14:paraId="41F7547B" w14:textId="77777777" w:rsidR="00FD1E38" w:rsidRDefault="00FD1E38" w:rsidP="00FD1E38">
      <w:pPr>
        <w:pStyle w:val="ListParagraph"/>
        <w:jc w:val="both"/>
        <w:rPr>
          <w:lang w:val="en-GB"/>
        </w:rPr>
      </w:pPr>
      <w:r w:rsidRPr="00AA7228">
        <w:rPr>
          <w:b/>
          <w:i/>
          <w:lang w:val="en-GB"/>
        </w:rPr>
        <w:t>Deliverables:</w:t>
      </w:r>
      <w:r>
        <w:rPr>
          <w:lang w:val="en-GB"/>
        </w:rPr>
        <w:t xml:space="preserve"> Training, Information, Operational Single Window for </w:t>
      </w:r>
      <w:r w:rsidR="00F362FE" w:rsidRPr="008D2091">
        <w:rPr>
          <w:lang w:val="en-GB"/>
        </w:rPr>
        <w:t xml:space="preserve">Antigua </w:t>
      </w:r>
      <w:r w:rsidR="006147BD">
        <w:rPr>
          <w:lang w:val="en-GB"/>
        </w:rPr>
        <w:t>and</w:t>
      </w:r>
      <w:r w:rsidR="00F362FE" w:rsidRPr="008D2091">
        <w:rPr>
          <w:lang w:val="en-GB"/>
        </w:rPr>
        <w:t xml:space="preserve"> Barbuda</w:t>
      </w:r>
      <w:r>
        <w:rPr>
          <w:lang w:val="en-GB"/>
        </w:rPr>
        <w:t>.</w:t>
      </w:r>
    </w:p>
    <w:p w14:paraId="4870CD6C" w14:textId="77777777" w:rsidR="00450F81" w:rsidRDefault="00450F81" w:rsidP="00FD1E38">
      <w:pPr>
        <w:pStyle w:val="ListParagraph"/>
        <w:jc w:val="both"/>
        <w:rPr>
          <w:ins w:id="312" w:author="Cagri Kucukyildiz" w:date="2017-12-05T16:34:00Z"/>
          <w:lang w:val="en-GB"/>
        </w:rPr>
      </w:pPr>
    </w:p>
    <w:p w14:paraId="3C263634" w14:textId="77777777" w:rsidR="008869B8" w:rsidRDefault="008869B8" w:rsidP="00FD1E38">
      <w:pPr>
        <w:pStyle w:val="ListParagraph"/>
        <w:jc w:val="both"/>
        <w:rPr>
          <w:ins w:id="313" w:author="Cagri Kucukyildiz" w:date="2017-12-05T16:34:00Z"/>
          <w:lang w:val="en-GB"/>
        </w:rPr>
      </w:pPr>
    </w:p>
    <w:p w14:paraId="20FA3FBC" w14:textId="77777777" w:rsidR="008869B8" w:rsidRDefault="008869B8" w:rsidP="00FD1E38">
      <w:pPr>
        <w:pStyle w:val="ListParagraph"/>
        <w:jc w:val="both"/>
        <w:rPr>
          <w:lang w:val="en-GB"/>
        </w:rPr>
      </w:pPr>
    </w:p>
    <w:p w14:paraId="2A8580CD" w14:textId="77777777" w:rsidR="00450F81" w:rsidRDefault="00450F81" w:rsidP="00182011">
      <w:pPr>
        <w:pStyle w:val="ListParagraph"/>
        <w:numPr>
          <w:ilvl w:val="0"/>
          <w:numId w:val="4"/>
        </w:numPr>
        <w:spacing w:after="200" w:line="276" w:lineRule="auto"/>
        <w:jc w:val="both"/>
        <w:rPr>
          <w:b/>
          <w:lang w:val="en-GB"/>
        </w:rPr>
      </w:pPr>
      <w:r>
        <w:rPr>
          <w:b/>
          <w:lang w:val="en-GB"/>
        </w:rPr>
        <w:t>Feedback</w:t>
      </w:r>
      <w:r w:rsidRPr="00B26278">
        <w:rPr>
          <w:b/>
          <w:lang w:val="en-GB"/>
        </w:rPr>
        <w:t xml:space="preserve"> (</w:t>
      </w:r>
      <w:r w:rsidR="00182011" w:rsidRPr="00182011">
        <w:rPr>
          <w:b/>
          <w:lang w:val="en-GB"/>
        </w:rPr>
        <w:t>Collecting lessons learned</w:t>
      </w:r>
      <w:r w:rsidRPr="00B26278">
        <w:rPr>
          <w:b/>
          <w:lang w:val="en-GB"/>
        </w:rPr>
        <w:t>)</w:t>
      </w:r>
    </w:p>
    <w:p w14:paraId="5EAB06C5" w14:textId="77777777" w:rsidR="00A33FE3" w:rsidRDefault="00A33FE3" w:rsidP="00A54316">
      <w:pPr>
        <w:pStyle w:val="ListParagraph"/>
        <w:jc w:val="both"/>
        <w:rPr>
          <w:lang w:val="en-GB"/>
        </w:rPr>
      </w:pPr>
    </w:p>
    <w:p w14:paraId="622FACA6" w14:textId="3B6BD6C7" w:rsidR="00A54316" w:rsidRDefault="00182011" w:rsidP="00A54316">
      <w:pPr>
        <w:pStyle w:val="ListParagraph"/>
        <w:jc w:val="both"/>
        <w:rPr>
          <w:lang w:val="en-GB"/>
        </w:rPr>
      </w:pPr>
      <w:r w:rsidRPr="00182011">
        <w:rPr>
          <w:lang w:val="en-GB"/>
        </w:rPr>
        <w:t xml:space="preserve">The objective of </w:t>
      </w:r>
      <w:r>
        <w:rPr>
          <w:lang w:val="en-GB"/>
        </w:rPr>
        <w:t>this p</w:t>
      </w:r>
      <w:r w:rsidRPr="00182011">
        <w:rPr>
          <w:lang w:val="en-GB"/>
        </w:rPr>
        <w:t xml:space="preserve">hase is to collect the experiences </w:t>
      </w:r>
      <w:ins w:id="314" w:author="Cagri Kucukyildiz" w:date="2017-12-05T16:34:00Z">
        <w:r w:rsidR="008869B8">
          <w:rPr>
            <w:lang w:val="en-GB"/>
          </w:rPr>
          <w:t xml:space="preserve">gained </w:t>
        </w:r>
      </w:ins>
      <w:r w:rsidRPr="00182011">
        <w:rPr>
          <w:lang w:val="en-GB"/>
        </w:rPr>
        <w:t>and lessons learned of the project and to</w:t>
      </w:r>
      <w:r>
        <w:rPr>
          <w:lang w:val="en-GB"/>
        </w:rPr>
        <w:t xml:space="preserve"> prepare </w:t>
      </w:r>
      <w:r w:rsidR="00A33FE3">
        <w:rPr>
          <w:lang w:val="en-GB"/>
        </w:rPr>
        <w:t xml:space="preserve">some </w:t>
      </w:r>
      <w:r>
        <w:rPr>
          <w:lang w:val="en-GB"/>
        </w:rPr>
        <w:t>input to the IMO</w:t>
      </w:r>
      <w:r w:rsidR="00A54316">
        <w:rPr>
          <w:lang w:val="en-GB"/>
        </w:rPr>
        <w:t xml:space="preserve"> through submitting documents to the next sessions of the FAL Committee containing those aspects to be taken into account for other Member States whilst establishing </w:t>
      </w:r>
      <w:r w:rsidR="00A33FE3">
        <w:rPr>
          <w:lang w:val="en-GB"/>
        </w:rPr>
        <w:t xml:space="preserve">their </w:t>
      </w:r>
      <w:r w:rsidR="00A54316">
        <w:rPr>
          <w:lang w:val="en-GB"/>
        </w:rPr>
        <w:t>MSWs.</w:t>
      </w:r>
    </w:p>
    <w:p w14:paraId="59FF4A86" w14:textId="77777777" w:rsidR="00450F81" w:rsidRDefault="00450F81" w:rsidP="00450F81">
      <w:pPr>
        <w:pStyle w:val="ListParagraph"/>
        <w:jc w:val="both"/>
        <w:rPr>
          <w:lang w:val="en-GB"/>
        </w:rPr>
      </w:pPr>
    </w:p>
    <w:p w14:paraId="31DAD7F0" w14:textId="77777777" w:rsidR="00450F81" w:rsidRDefault="00450F81" w:rsidP="00450F81">
      <w:pPr>
        <w:pStyle w:val="ListParagraph"/>
        <w:jc w:val="both"/>
        <w:rPr>
          <w:lang w:val="en-GB"/>
        </w:rPr>
      </w:pPr>
      <w:r w:rsidRPr="006D0325">
        <w:rPr>
          <w:b/>
          <w:i/>
          <w:lang w:val="en-GB"/>
        </w:rPr>
        <w:t>Deliverables</w:t>
      </w:r>
      <w:r w:rsidRPr="00A33FE3">
        <w:rPr>
          <w:lang w:val="en-GB"/>
        </w:rPr>
        <w:t>:</w:t>
      </w:r>
      <w:r>
        <w:rPr>
          <w:lang w:val="en-GB"/>
        </w:rPr>
        <w:t xml:space="preserve"> Report l</w:t>
      </w:r>
      <w:r w:rsidRPr="00450F81">
        <w:rPr>
          <w:lang w:val="en-GB"/>
        </w:rPr>
        <w:t>essons learned</w:t>
      </w:r>
      <w:r>
        <w:rPr>
          <w:lang w:val="en-GB"/>
        </w:rPr>
        <w:t>.</w:t>
      </w:r>
    </w:p>
    <w:p w14:paraId="339AE330" w14:textId="77777777" w:rsidR="00450F81" w:rsidRPr="00B26278" w:rsidRDefault="00450F81" w:rsidP="00FD1E38">
      <w:pPr>
        <w:pStyle w:val="ListParagraph"/>
        <w:jc w:val="both"/>
        <w:rPr>
          <w:lang w:val="en-GB"/>
        </w:rPr>
      </w:pPr>
    </w:p>
    <w:p w14:paraId="4187CD3D" w14:textId="1069C8B2" w:rsidR="004F1A70" w:rsidDel="006119BC" w:rsidRDefault="004F1A70" w:rsidP="004F1A70">
      <w:pPr>
        <w:pStyle w:val="Heading1"/>
        <w:rPr>
          <w:del w:id="315" w:author="Cagri Kucukyildiz" w:date="2017-12-05T17:30:00Z"/>
          <w:color w:val="000000" w:themeColor="text1"/>
          <w:lang w:val="en-GB"/>
        </w:rPr>
      </w:pPr>
      <w:bookmarkStart w:id="316" w:name="_Toc500137314"/>
      <w:commentRangeStart w:id="317"/>
      <w:del w:id="318" w:author="Cagri Kucukyildiz" w:date="2017-12-05T17:30:00Z">
        <w:r w:rsidDel="006119BC">
          <w:rPr>
            <w:color w:val="000000" w:themeColor="text1"/>
            <w:lang w:val="en-GB"/>
          </w:rPr>
          <w:delText>Project risks</w:delText>
        </w:r>
        <w:bookmarkEnd w:id="316"/>
      </w:del>
    </w:p>
    <w:p w14:paraId="11D96C23" w14:textId="2E113BFC" w:rsidR="004F1A70" w:rsidDel="006119BC" w:rsidRDefault="004F1A70" w:rsidP="004F1A70">
      <w:pPr>
        <w:jc w:val="both"/>
        <w:rPr>
          <w:del w:id="319" w:author="Cagri Kucukyildiz" w:date="2017-12-05T17:30:00Z"/>
          <w:lang w:val="en-GB"/>
        </w:rPr>
      </w:pPr>
    </w:p>
    <w:p w14:paraId="580A6979" w14:textId="6637051E" w:rsidR="009A7E2E" w:rsidRDefault="004F1A70" w:rsidP="004F1A70">
      <w:pPr>
        <w:spacing w:after="200" w:line="276" w:lineRule="auto"/>
        <w:rPr>
          <w:rFonts w:cs="Arial"/>
          <w:b/>
          <w:bCs/>
          <w:color w:val="000000" w:themeColor="text1"/>
          <w:kern w:val="32"/>
          <w:sz w:val="28"/>
          <w:szCs w:val="32"/>
          <w:lang w:val="en-GB"/>
        </w:rPr>
      </w:pPr>
      <w:del w:id="320" w:author="Cagri Kucukyildiz" w:date="2017-12-05T17:30:00Z">
        <w:r w:rsidDel="006119BC">
          <w:rPr>
            <w:lang w:val="en-GB"/>
          </w:rPr>
          <w:delText xml:space="preserve">TBD </w:delText>
        </w:r>
      </w:del>
      <w:commentRangeEnd w:id="317"/>
      <w:r w:rsidR="006119BC">
        <w:rPr>
          <w:rStyle w:val="CommentReference"/>
        </w:rPr>
        <w:commentReference w:id="317"/>
      </w:r>
      <w:r w:rsidR="009A7E2E">
        <w:rPr>
          <w:color w:val="000000" w:themeColor="text1"/>
          <w:lang w:val="en-GB"/>
        </w:rPr>
        <w:br w:type="page"/>
      </w:r>
    </w:p>
    <w:p w14:paraId="227D3A46" w14:textId="77777777" w:rsidR="009A7E2E" w:rsidRDefault="009A7E2E" w:rsidP="009A7E2E">
      <w:pPr>
        <w:pStyle w:val="Heading1"/>
        <w:rPr>
          <w:color w:val="000000" w:themeColor="text1"/>
          <w:lang w:val="en-GB"/>
        </w:rPr>
      </w:pPr>
      <w:bookmarkStart w:id="321" w:name="_Toc500137315"/>
      <w:r>
        <w:rPr>
          <w:color w:val="000000" w:themeColor="text1"/>
          <w:lang w:val="en-GB"/>
        </w:rPr>
        <w:lastRenderedPageBreak/>
        <w:t>P</w:t>
      </w:r>
      <w:r w:rsidR="000073EB">
        <w:rPr>
          <w:color w:val="000000" w:themeColor="text1"/>
          <w:lang w:val="en-GB"/>
        </w:rPr>
        <w:t xml:space="preserve">hases </w:t>
      </w:r>
      <w:r w:rsidR="004B19B8">
        <w:rPr>
          <w:color w:val="000000" w:themeColor="text1"/>
          <w:lang w:val="en-GB"/>
        </w:rPr>
        <w:t>timeline and m</w:t>
      </w:r>
      <w:r>
        <w:rPr>
          <w:color w:val="000000" w:themeColor="text1"/>
          <w:lang w:val="en-GB"/>
        </w:rPr>
        <w:t>ilestones</w:t>
      </w:r>
      <w:bookmarkEnd w:id="321"/>
    </w:p>
    <w:p w14:paraId="48FB1676" w14:textId="77777777" w:rsidR="00964894" w:rsidRDefault="00964894" w:rsidP="004B19B8">
      <w:pPr>
        <w:jc w:val="both"/>
        <w:rPr>
          <w:lang w:val="en-GB"/>
        </w:rPr>
      </w:pPr>
    </w:p>
    <w:p w14:paraId="393157D0" w14:textId="18CFCA6F" w:rsidR="0076487F" w:rsidRDefault="009A7E2E" w:rsidP="004B19B8">
      <w:pPr>
        <w:jc w:val="both"/>
        <w:rPr>
          <w:lang w:val="en-GB"/>
        </w:rPr>
      </w:pPr>
      <w:r>
        <w:rPr>
          <w:lang w:val="en-GB"/>
        </w:rPr>
        <w:t xml:space="preserve">Below is </w:t>
      </w:r>
      <w:r w:rsidR="00C0403D">
        <w:rPr>
          <w:lang w:val="en-GB"/>
        </w:rPr>
        <w:t>an updated version of the</w:t>
      </w:r>
      <w:r>
        <w:rPr>
          <w:lang w:val="en-GB"/>
        </w:rPr>
        <w:t xml:space="preserve"> </w:t>
      </w:r>
      <w:r w:rsidR="005F2C80" w:rsidRPr="005F2C80">
        <w:rPr>
          <w:lang w:val="en-GB"/>
        </w:rPr>
        <w:t xml:space="preserve">indicative </w:t>
      </w:r>
      <w:r>
        <w:rPr>
          <w:lang w:val="en-GB"/>
        </w:rPr>
        <w:t>high level schedule and milestone</w:t>
      </w:r>
      <w:r w:rsidR="004B19B8">
        <w:rPr>
          <w:lang w:val="en-GB"/>
        </w:rPr>
        <w:t>s</w:t>
      </w:r>
      <w:r w:rsidR="005177F2">
        <w:rPr>
          <w:rStyle w:val="FootnoteReference"/>
          <w:lang w:val="en-GB"/>
        </w:rPr>
        <w:footnoteReference w:id="4"/>
      </w:r>
      <w:r w:rsidR="005177F2">
        <w:rPr>
          <w:lang w:val="en-GB"/>
        </w:rPr>
        <w:t xml:space="preserve"> </w:t>
      </w:r>
      <w:r>
        <w:rPr>
          <w:lang w:val="en-GB"/>
        </w:rPr>
        <w:t xml:space="preserve">for the </w:t>
      </w:r>
      <w:r w:rsidR="001509ED">
        <w:rPr>
          <w:lang w:val="en-GB"/>
        </w:rPr>
        <w:t xml:space="preserve">phases of </w:t>
      </w:r>
      <w:r>
        <w:rPr>
          <w:lang w:val="en-GB"/>
        </w:rPr>
        <w:t xml:space="preserve">the </w:t>
      </w:r>
      <w:r w:rsidR="005F2C80">
        <w:rPr>
          <w:lang w:val="en-GB"/>
        </w:rPr>
        <w:t>proposed</w:t>
      </w:r>
      <w:r w:rsidR="001509ED">
        <w:rPr>
          <w:lang w:val="en-GB"/>
        </w:rPr>
        <w:t xml:space="preserve"> </w:t>
      </w:r>
      <w:r>
        <w:rPr>
          <w:lang w:val="en-GB"/>
        </w:rPr>
        <w:t xml:space="preserve">project. </w:t>
      </w:r>
      <w:r w:rsidR="00260263" w:rsidRPr="00260263">
        <w:rPr>
          <w:lang w:val="en-GB"/>
        </w:rPr>
        <w:t>Th</w:t>
      </w:r>
      <w:r w:rsidR="00260263">
        <w:rPr>
          <w:lang w:val="en-GB"/>
        </w:rPr>
        <w:t xml:space="preserve">e ultimate goal is to </w:t>
      </w:r>
      <w:del w:id="322" w:author="Cagri Kucukyildiz" w:date="2017-12-05T16:35:00Z">
        <w:r w:rsidR="00260263" w:rsidDel="00C75978">
          <w:rPr>
            <w:lang w:val="en-GB"/>
          </w:rPr>
          <w:delText>have implemented</w:delText>
        </w:r>
      </w:del>
      <w:ins w:id="323" w:author="Cagri Kucukyildiz" w:date="2017-12-05T16:35:00Z">
        <w:r w:rsidR="00C75978">
          <w:rPr>
            <w:lang w:val="en-GB"/>
          </w:rPr>
          <w:t>put into service</w:t>
        </w:r>
      </w:ins>
      <w:r w:rsidR="00260263">
        <w:rPr>
          <w:lang w:val="en-GB"/>
        </w:rPr>
        <w:t xml:space="preserve"> a</w:t>
      </w:r>
      <w:r w:rsidR="005F2C80">
        <w:rPr>
          <w:lang w:val="en-GB"/>
        </w:rPr>
        <w:t>n operational National Maritime</w:t>
      </w:r>
      <w:r w:rsidR="00260263">
        <w:rPr>
          <w:lang w:val="en-GB"/>
        </w:rPr>
        <w:t xml:space="preserve"> </w:t>
      </w:r>
      <w:r w:rsidR="00260263" w:rsidRPr="00260263">
        <w:rPr>
          <w:lang w:val="en-GB"/>
        </w:rPr>
        <w:t>Single Window</w:t>
      </w:r>
      <w:r w:rsidR="00260263">
        <w:rPr>
          <w:lang w:val="en-GB"/>
        </w:rPr>
        <w:t xml:space="preserve"> system</w:t>
      </w:r>
      <w:r w:rsidR="00260263" w:rsidRPr="00260263">
        <w:rPr>
          <w:lang w:val="en-GB"/>
        </w:rPr>
        <w:t xml:space="preserve"> </w:t>
      </w:r>
      <w:r w:rsidR="00260263">
        <w:rPr>
          <w:lang w:val="en-GB"/>
        </w:rPr>
        <w:t xml:space="preserve">in </w:t>
      </w:r>
      <w:r w:rsidR="00DB4CB8">
        <w:rPr>
          <w:lang w:val="en-GB"/>
        </w:rPr>
        <w:t>Antigua and Barbuda</w:t>
      </w:r>
      <w:r w:rsidR="00260263">
        <w:rPr>
          <w:lang w:val="en-GB"/>
        </w:rPr>
        <w:t xml:space="preserve"> by April</w:t>
      </w:r>
      <w:r w:rsidR="00260263" w:rsidRPr="00260263">
        <w:rPr>
          <w:lang w:val="en-GB"/>
        </w:rPr>
        <w:t xml:space="preserve"> 2019. </w:t>
      </w:r>
    </w:p>
    <w:p w14:paraId="35028BDF" w14:textId="77777777" w:rsidR="0076487F" w:rsidRDefault="0076487F" w:rsidP="004B19B8">
      <w:pPr>
        <w:jc w:val="both"/>
        <w:rPr>
          <w:lang w:val="en-GB"/>
        </w:rPr>
      </w:pPr>
    </w:p>
    <w:p w14:paraId="3DBCC487" w14:textId="766EB14F" w:rsidR="0076487F" w:rsidRDefault="0076487F" w:rsidP="004B19B8">
      <w:pPr>
        <w:jc w:val="both"/>
        <w:rPr>
          <w:lang w:val="en-GB"/>
        </w:rPr>
      </w:pPr>
      <w:r>
        <w:rPr>
          <w:lang w:val="en-GB"/>
        </w:rPr>
        <w:t>The</w:t>
      </w:r>
      <w:r w:rsidRPr="004B19B8">
        <w:rPr>
          <w:lang w:val="en-GB"/>
        </w:rPr>
        <w:t xml:space="preserve"> </w:t>
      </w:r>
      <w:r w:rsidR="001509ED">
        <w:rPr>
          <w:lang w:val="en-GB"/>
        </w:rPr>
        <w:t xml:space="preserve">initial </w:t>
      </w:r>
      <w:r w:rsidR="00833CDD">
        <w:rPr>
          <w:lang w:val="en-GB"/>
        </w:rPr>
        <w:t>task</w:t>
      </w:r>
      <w:r w:rsidRPr="004B19B8">
        <w:rPr>
          <w:lang w:val="en-GB"/>
        </w:rPr>
        <w:t xml:space="preserve"> of the </w:t>
      </w:r>
      <w:r w:rsidR="001509ED">
        <w:rPr>
          <w:lang w:val="en-GB"/>
        </w:rPr>
        <w:t xml:space="preserve">writing </w:t>
      </w:r>
      <w:r w:rsidR="00A33FE3">
        <w:rPr>
          <w:lang w:val="en-GB"/>
        </w:rPr>
        <w:t xml:space="preserve">of </w:t>
      </w:r>
      <w:r w:rsidR="001509ED">
        <w:rPr>
          <w:lang w:val="en-GB"/>
        </w:rPr>
        <w:t>the c</w:t>
      </w:r>
      <w:r w:rsidR="001509ED" w:rsidRPr="001509ED">
        <w:rPr>
          <w:lang w:val="en-GB"/>
        </w:rPr>
        <w:t>oncept paper</w:t>
      </w:r>
      <w:r w:rsidR="001509ED">
        <w:rPr>
          <w:lang w:val="en-GB"/>
        </w:rPr>
        <w:t xml:space="preserve"> </w:t>
      </w:r>
      <w:r w:rsidR="00D70913">
        <w:rPr>
          <w:lang w:val="en-GB"/>
        </w:rPr>
        <w:t>was</w:t>
      </w:r>
      <w:r w:rsidRPr="004B19B8">
        <w:rPr>
          <w:lang w:val="en-GB"/>
        </w:rPr>
        <w:t xml:space="preserve"> </w:t>
      </w:r>
      <w:r w:rsidR="00FA47AD">
        <w:rPr>
          <w:lang w:val="en-GB"/>
        </w:rPr>
        <w:t xml:space="preserve">accomplished </w:t>
      </w:r>
      <w:r>
        <w:rPr>
          <w:lang w:val="en-GB"/>
        </w:rPr>
        <w:t>in Jul</w:t>
      </w:r>
      <w:r w:rsidR="005A3994">
        <w:rPr>
          <w:lang w:val="en-GB"/>
        </w:rPr>
        <w:t>y</w:t>
      </w:r>
      <w:r w:rsidRPr="004B19B8">
        <w:rPr>
          <w:lang w:val="en-GB"/>
        </w:rPr>
        <w:t>. Th</w:t>
      </w:r>
      <w:r w:rsidR="00D70913">
        <w:rPr>
          <w:lang w:val="en-GB"/>
        </w:rPr>
        <w:t xml:space="preserve">e visit to Antigua and kick-off meeting was </w:t>
      </w:r>
      <w:del w:id="324" w:author="Cagri Kucukyildiz" w:date="2017-12-05T16:36:00Z">
        <w:r w:rsidR="00D70913" w:rsidDel="00C75978">
          <w:rPr>
            <w:lang w:val="en-GB"/>
          </w:rPr>
          <w:delText xml:space="preserve">done </w:delText>
        </w:r>
      </w:del>
      <w:ins w:id="325" w:author="Cagri Kucukyildiz" w:date="2017-12-05T16:36:00Z">
        <w:r w:rsidR="00C75978">
          <w:rPr>
            <w:lang w:val="en-GB"/>
          </w:rPr>
          <w:t xml:space="preserve">carried out </w:t>
        </w:r>
      </w:ins>
      <w:r w:rsidR="00D70913">
        <w:rPr>
          <w:lang w:val="en-GB"/>
        </w:rPr>
        <w:t xml:space="preserve">according to the plan. </w:t>
      </w:r>
      <w:ins w:id="326" w:author="Cagri Kucukyildiz" w:date="2017-12-05T16:36:00Z">
        <w:r w:rsidR="00C75978">
          <w:rPr>
            <w:lang w:val="en-GB"/>
          </w:rPr>
          <w:t xml:space="preserve">The </w:t>
        </w:r>
      </w:ins>
      <w:del w:id="327" w:author="Cagri Kucukyildiz" w:date="2017-12-05T16:36:00Z">
        <w:r w:rsidR="00D70913" w:rsidDel="00C75978">
          <w:rPr>
            <w:lang w:val="en-GB"/>
          </w:rPr>
          <w:delText>C</w:delText>
        </w:r>
      </w:del>
      <w:ins w:id="328" w:author="Cagri Kucukyildiz" w:date="2017-12-05T16:36:00Z">
        <w:r w:rsidR="00C75978">
          <w:rPr>
            <w:lang w:val="en-GB"/>
          </w:rPr>
          <w:t>c</w:t>
        </w:r>
      </w:ins>
      <w:r w:rsidR="00D70913">
        <w:rPr>
          <w:lang w:val="en-GB"/>
        </w:rPr>
        <w:t xml:space="preserve">lear scope of work has been communicated and </w:t>
      </w:r>
      <w:r w:rsidR="005177F2">
        <w:rPr>
          <w:lang w:val="en-GB"/>
        </w:rPr>
        <w:t>a</w:t>
      </w:r>
      <w:r w:rsidR="00D70913">
        <w:rPr>
          <w:lang w:val="en-GB"/>
        </w:rPr>
        <w:t>greed upon</w:t>
      </w:r>
      <w:r w:rsidR="004D6F98">
        <w:rPr>
          <w:lang w:val="en-GB"/>
        </w:rPr>
        <w:t>. A</w:t>
      </w:r>
      <w:r w:rsidR="005177F2">
        <w:rPr>
          <w:lang w:val="en-GB"/>
        </w:rPr>
        <w:t xml:space="preserve"> project organisation </w:t>
      </w:r>
      <w:del w:id="329" w:author="Cagri Kucukyildiz" w:date="2017-12-05T16:36:00Z">
        <w:r w:rsidRPr="004B19B8" w:rsidDel="00C75978">
          <w:rPr>
            <w:lang w:val="en-GB"/>
          </w:rPr>
          <w:delText xml:space="preserve">is </w:delText>
        </w:r>
      </w:del>
      <w:ins w:id="330" w:author="Cagri Kucukyildiz" w:date="2017-12-05T16:36:00Z">
        <w:r w:rsidR="00C75978">
          <w:rPr>
            <w:lang w:val="en-GB"/>
          </w:rPr>
          <w:t>has been</w:t>
        </w:r>
        <w:r w:rsidR="00C75978" w:rsidRPr="004B19B8">
          <w:rPr>
            <w:lang w:val="en-GB"/>
          </w:rPr>
          <w:t xml:space="preserve"> </w:t>
        </w:r>
      </w:ins>
      <w:r w:rsidR="005177F2">
        <w:rPr>
          <w:lang w:val="en-GB"/>
        </w:rPr>
        <w:t>proposed</w:t>
      </w:r>
      <w:ins w:id="331" w:author="Cagri Kucukyildiz" w:date="2017-12-05T16:36:00Z">
        <w:r w:rsidR="00C75978">
          <w:rPr>
            <w:lang w:val="en-GB"/>
          </w:rPr>
          <w:t>, as well</w:t>
        </w:r>
      </w:ins>
      <w:r w:rsidR="005177F2">
        <w:rPr>
          <w:lang w:val="en-GB"/>
        </w:rPr>
        <w:t xml:space="preserve">. </w:t>
      </w:r>
    </w:p>
    <w:p w14:paraId="0DCC32B5" w14:textId="77777777" w:rsidR="0076487F" w:rsidRDefault="0076487F" w:rsidP="004B19B8">
      <w:pPr>
        <w:jc w:val="both"/>
        <w:rPr>
          <w:lang w:val="en-GB"/>
        </w:rPr>
      </w:pPr>
    </w:p>
    <w:p w14:paraId="07FC4444" w14:textId="2EE0A4E4" w:rsidR="00C0403D" w:rsidRDefault="00815BFA" w:rsidP="004B19B8">
      <w:pPr>
        <w:jc w:val="both"/>
        <w:rPr>
          <w:lang w:val="en-GB"/>
        </w:rPr>
      </w:pPr>
      <w:r>
        <w:rPr>
          <w:lang w:val="en-GB"/>
        </w:rPr>
        <w:t xml:space="preserve">The project is currently on time according to the tentative timeline </w:t>
      </w:r>
      <w:ins w:id="332" w:author="Cagri Kucukyildiz" w:date="2017-12-05T16:38:00Z">
        <w:r w:rsidR="00810042">
          <w:rPr>
            <w:lang w:val="en-GB"/>
          </w:rPr>
          <w:t xml:space="preserve">which had been </w:t>
        </w:r>
      </w:ins>
      <w:r>
        <w:rPr>
          <w:lang w:val="en-GB"/>
        </w:rPr>
        <w:t>set out in the concept paper, thus there has been no need to revise the original timeline. However</w:t>
      </w:r>
      <w:ins w:id="333" w:author="Cagri Kucukyildiz" w:date="2017-12-05T16:38:00Z">
        <w:r w:rsidR="00810042">
          <w:rPr>
            <w:lang w:val="en-GB"/>
          </w:rPr>
          <w:t>,</w:t>
        </w:r>
      </w:ins>
      <w:r>
        <w:rPr>
          <w:lang w:val="en-GB"/>
        </w:rPr>
        <w:t xml:space="preserve"> a revision is expected after the detailed project plan has been developed.</w:t>
      </w:r>
    </w:p>
    <w:p w14:paraId="6DC1FE0D" w14:textId="73D38E6F" w:rsidR="0037015B" w:rsidRDefault="00815BFA" w:rsidP="004B19B8">
      <w:pPr>
        <w:jc w:val="both"/>
        <w:rPr>
          <w:lang w:val="en-GB"/>
        </w:rPr>
      </w:pPr>
      <w:r>
        <w:rPr>
          <w:lang w:val="en-GB"/>
        </w:rPr>
        <w:t xml:space="preserve"> </w:t>
      </w:r>
    </w:p>
    <w:p w14:paraId="73CC2409" w14:textId="0FD0A62D" w:rsidR="00C0403D" w:rsidRDefault="00C0403D" w:rsidP="004B19B8">
      <w:pPr>
        <w:jc w:val="both"/>
        <w:rPr>
          <w:lang w:val="en-GB"/>
        </w:rPr>
      </w:pPr>
      <w:r>
        <w:rPr>
          <w:noProof/>
          <w:lang w:val="en-GB" w:eastAsia="en-GB"/>
        </w:rPr>
        <w:drawing>
          <wp:inline distT="0" distB="0" distL="0" distR="0" wp14:anchorId="5283D806" wp14:editId="4FA3EA20">
            <wp:extent cx="5525770" cy="3665546"/>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25770" cy="3665546"/>
                    </a:xfrm>
                    <a:prstGeom prst="rect">
                      <a:avLst/>
                    </a:prstGeom>
                  </pic:spPr>
                </pic:pic>
              </a:graphicData>
            </a:graphic>
          </wp:inline>
        </w:drawing>
      </w:r>
    </w:p>
    <w:p w14:paraId="515C6A23" w14:textId="77777777" w:rsidR="00C0403D" w:rsidRDefault="00C0403D" w:rsidP="0084651E">
      <w:pPr>
        <w:pStyle w:val="Caption"/>
        <w:jc w:val="right"/>
        <w:rPr>
          <w:color w:val="000000" w:themeColor="text1"/>
          <w:lang w:val="en-GB"/>
        </w:rPr>
      </w:pPr>
    </w:p>
    <w:p w14:paraId="28B5E8CD" w14:textId="1320A6A6" w:rsidR="0037015B" w:rsidRPr="0084651E" w:rsidRDefault="0084651E">
      <w:pPr>
        <w:pStyle w:val="Caption"/>
        <w:jc w:val="center"/>
        <w:rPr>
          <w:color w:val="000000" w:themeColor="text1"/>
          <w:lang w:val="en-GB"/>
        </w:rPr>
        <w:pPrChange w:id="334" w:author="Cagri Kucukyildiz" w:date="2017-12-05T16:38:00Z">
          <w:pPr>
            <w:pStyle w:val="Caption"/>
            <w:jc w:val="right"/>
          </w:pPr>
        </w:pPrChange>
      </w:pPr>
      <w:r w:rsidRPr="0084651E">
        <w:rPr>
          <w:color w:val="000000" w:themeColor="text1"/>
          <w:lang w:val="en-GB"/>
        </w:rPr>
        <w:t xml:space="preserve">Figure </w:t>
      </w:r>
      <w:r w:rsidRPr="0084651E">
        <w:rPr>
          <w:color w:val="000000" w:themeColor="text1"/>
        </w:rPr>
        <w:fldChar w:fldCharType="begin"/>
      </w:r>
      <w:r w:rsidRPr="0084651E">
        <w:rPr>
          <w:color w:val="000000" w:themeColor="text1"/>
          <w:lang w:val="en-GB"/>
        </w:rPr>
        <w:instrText xml:space="preserve"> SEQ Figur \* ARABIC </w:instrText>
      </w:r>
      <w:r w:rsidRPr="0084651E">
        <w:rPr>
          <w:color w:val="000000" w:themeColor="text1"/>
        </w:rPr>
        <w:fldChar w:fldCharType="separate"/>
      </w:r>
      <w:r w:rsidR="00DF4547">
        <w:rPr>
          <w:noProof/>
          <w:color w:val="000000" w:themeColor="text1"/>
          <w:lang w:val="en-GB"/>
        </w:rPr>
        <w:t>3</w:t>
      </w:r>
      <w:r w:rsidRPr="0084651E">
        <w:rPr>
          <w:color w:val="000000" w:themeColor="text1"/>
        </w:rPr>
        <w:fldChar w:fldCharType="end"/>
      </w:r>
      <w:r w:rsidRPr="0084651E">
        <w:rPr>
          <w:color w:val="000000" w:themeColor="text1"/>
          <w:lang w:val="en-GB"/>
        </w:rPr>
        <w:t xml:space="preserve"> </w:t>
      </w:r>
      <w:r>
        <w:rPr>
          <w:color w:val="000000" w:themeColor="text1"/>
          <w:lang w:val="en-GB"/>
        </w:rPr>
        <w:t>H</w:t>
      </w:r>
      <w:r w:rsidRPr="0084651E">
        <w:rPr>
          <w:color w:val="000000" w:themeColor="text1"/>
          <w:lang w:val="en-GB"/>
        </w:rPr>
        <w:t>igh level schedule and milestones</w:t>
      </w:r>
      <w:r w:rsidR="00DF4547">
        <w:rPr>
          <w:color w:val="000000" w:themeColor="text1"/>
          <w:lang w:val="en-GB"/>
        </w:rPr>
        <w:t xml:space="preserve"> (updated 30.11.17)</w:t>
      </w:r>
    </w:p>
    <w:p w14:paraId="6EE13934" w14:textId="77777777" w:rsidR="00C0403D" w:rsidRDefault="00C0403D" w:rsidP="004F7A0D">
      <w:pPr>
        <w:jc w:val="both"/>
        <w:rPr>
          <w:lang w:val="en-GB"/>
        </w:rPr>
      </w:pPr>
    </w:p>
    <w:p w14:paraId="4A91D94E" w14:textId="77777777" w:rsidR="004B19B8" w:rsidRDefault="0037015B" w:rsidP="004F7A0D">
      <w:pPr>
        <w:jc w:val="both"/>
        <w:rPr>
          <w:lang w:val="en-GB"/>
        </w:rPr>
      </w:pPr>
      <w:r>
        <w:rPr>
          <w:lang w:val="en-GB"/>
        </w:rPr>
        <w:t>The human and op</w:t>
      </w:r>
      <w:r w:rsidR="004F7A0D">
        <w:rPr>
          <w:lang w:val="en-GB"/>
        </w:rPr>
        <w:t>era</w:t>
      </w:r>
      <w:r>
        <w:rPr>
          <w:lang w:val="en-GB"/>
        </w:rPr>
        <w:t xml:space="preserve">tional </w:t>
      </w:r>
      <w:r w:rsidR="004F7A0D">
        <w:rPr>
          <w:lang w:val="en-GB"/>
        </w:rPr>
        <w:t>aspects of the implementation are</w:t>
      </w:r>
      <w:r>
        <w:rPr>
          <w:lang w:val="en-GB"/>
        </w:rPr>
        <w:t xml:space="preserve"> very important when establishing a Single Window system.  </w:t>
      </w:r>
      <w:r w:rsidR="004F7A0D">
        <w:rPr>
          <w:lang w:val="en-GB"/>
        </w:rPr>
        <w:t xml:space="preserve">The ambition is therefore to have a pilot installation of the system in </w:t>
      </w:r>
      <w:r w:rsidR="00E32AAB">
        <w:rPr>
          <w:lang w:val="en-GB"/>
        </w:rPr>
        <w:t>Antigua and Barbuda</w:t>
      </w:r>
      <w:r w:rsidR="004F7A0D">
        <w:rPr>
          <w:lang w:val="en-GB"/>
        </w:rPr>
        <w:t xml:space="preserve"> by the </w:t>
      </w:r>
      <w:r w:rsidR="00833CDD">
        <w:rPr>
          <w:lang w:val="en-GB"/>
        </w:rPr>
        <w:t xml:space="preserve">fourth quarter </w:t>
      </w:r>
      <w:r w:rsidR="004F7A0D">
        <w:rPr>
          <w:lang w:val="en-GB"/>
        </w:rPr>
        <w:t xml:space="preserve">of 2018, allowing time for training, communication and administrative/operational/technical knowledge ahead of putting the system in </w:t>
      </w:r>
      <w:del w:id="335" w:author="Cagri Kucukyildiz" w:date="2017-12-05T16:39:00Z">
        <w:r w:rsidR="004F7A0D" w:rsidDel="00BE4C14">
          <w:rPr>
            <w:lang w:val="en-GB"/>
          </w:rPr>
          <w:delText>pre-</w:delText>
        </w:r>
      </w:del>
      <w:r w:rsidR="004F7A0D">
        <w:rPr>
          <w:lang w:val="en-GB"/>
        </w:rPr>
        <w:t xml:space="preserve">operation in </w:t>
      </w:r>
      <w:r w:rsidR="001509ED">
        <w:rPr>
          <w:lang w:val="en-GB"/>
        </w:rPr>
        <w:t>March</w:t>
      </w:r>
      <w:r w:rsidR="004F7A0D">
        <w:rPr>
          <w:lang w:val="en-GB"/>
        </w:rPr>
        <w:t xml:space="preserve"> 2019.</w:t>
      </w:r>
    </w:p>
    <w:p w14:paraId="584A6E76" w14:textId="77777777" w:rsidR="001509ED" w:rsidRDefault="001509ED" w:rsidP="004F7A0D">
      <w:pPr>
        <w:jc w:val="both"/>
        <w:rPr>
          <w:lang w:val="en-GB"/>
        </w:rPr>
      </w:pPr>
    </w:p>
    <w:p w14:paraId="58E328D8" w14:textId="46806B37" w:rsidR="00833CDD" w:rsidDel="00BE4C14" w:rsidRDefault="00833CDD" w:rsidP="004F7A0D">
      <w:pPr>
        <w:jc w:val="both"/>
        <w:rPr>
          <w:del w:id="336" w:author="Cagri Kucukyildiz" w:date="2017-12-05T16:39:00Z"/>
          <w:lang w:val="en-GB"/>
        </w:rPr>
      </w:pPr>
      <w:r>
        <w:rPr>
          <w:lang w:val="en-GB"/>
        </w:rPr>
        <w:t xml:space="preserve">Around the end of first quarter of 2019 the Single Window in </w:t>
      </w:r>
      <w:r w:rsidR="00E32AAB">
        <w:rPr>
          <w:lang w:val="en-GB"/>
        </w:rPr>
        <w:t>Antigua and Barbuda</w:t>
      </w:r>
      <w:r>
        <w:rPr>
          <w:lang w:val="en-GB"/>
        </w:rPr>
        <w:t xml:space="preserve"> will go into </w:t>
      </w:r>
      <w:proofErr w:type="spellStart"/>
      <w:r>
        <w:rPr>
          <w:lang w:val="en-GB"/>
        </w:rPr>
        <w:t>operation.</w:t>
      </w:r>
    </w:p>
    <w:p w14:paraId="1DA2BCB7" w14:textId="77777777" w:rsidR="00833CDD" w:rsidDel="00BE4C14" w:rsidRDefault="00833CDD" w:rsidP="004F7A0D">
      <w:pPr>
        <w:jc w:val="both"/>
        <w:rPr>
          <w:del w:id="337" w:author="Cagri Kucukyildiz" w:date="2017-12-05T16:39:00Z"/>
          <w:lang w:val="en-GB"/>
        </w:rPr>
      </w:pPr>
    </w:p>
    <w:p w14:paraId="3ED5D594" w14:textId="77777777" w:rsidR="009F0072" w:rsidRDefault="009F0072" w:rsidP="009F0072">
      <w:pPr>
        <w:jc w:val="both"/>
        <w:rPr>
          <w:ins w:id="338" w:author="Cagri Kucukyildiz" w:date="2017-12-05T17:33:00Z"/>
          <w:lang w:val="en-GB"/>
        </w:rPr>
      </w:pPr>
      <w:commentRangeStart w:id="339"/>
      <w:ins w:id="340" w:author="Cagri Kucukyildiz" w:date="2017-12-05T17:33:00Z">
        <w:r>
          <w:rPr>
            <w:lang w:val="en-GB"/>
          </w:rPr>
          <w:lastRenderedPageBreak/>
          <w:t>Below</w:t>
        </w:r>
        <w:proofErr w:type="spellEnd"/>
        <w:r>
          <w:rPr>
            <w:lang w:val="en-GB"/>
          </w:rPr>
          <w:t xml:space="preserve"> there are a textual overview of </w:t>
        </w:r>
        <w:r w:rsidRPr="005F2C80">
          <w:rPr>
            <w:lang w:val="en-GB"/>
          </w:rPr>
          <w:t>indicative</w:t>
        </w:r>
        <w:r>
          <w:rPr>
            <w:lang w:val="en-GB"/>
          </w:rPr>
          <w:t xml:space="preserve"> dates and durations for the different phases and millstones. </w:t>
        </w:r>
        <w:commentRangeEnd w:id="339"/>
        <w:r>
          <w:rPr>
            <w:rStyle w:val="CommentReference"/>
          </w:rPr>
          <w:commentReference w:id="339"/>
        </w:r>
      </w:ins>
    </w:p>
    <w:p w14:paraId="2C6F6768" w14:textId="77777777" w:rsidR="009F0072" w:rsidRDefault="009F0072" w:rsidP="009F0072">
      <w:pPr>
        <w:jc w:val="both"/>
        <w:rPr>
          <w:ins w:id="341" w:author="Cagri Kucukyildiz" w:date="2017-12-05T17:33:00Z"/>
          <w:lang w:val="en-GB"/>
        </w:rPr>
      </w:pPr>
    </w:p>
    <w:tbl>
      <w:tblPr>
        <w:tblW w:w="5000" w:type="pct"/>
        <w:tblCellMar>
          <w:left w:w="0" w:type="dxa"/>
          <w:right w:w="0" w:type="dxa"/>
        </w:tblCellMar>
        <w:tblLook w:val="0420" w:firstRow="1" w:lastRow="0" w:firstColumn="0" w:lastColumn="0" w:noHBand="0" w:noVBand="1"/>
      </w:tblPr>
      <w:tblGrid>
        <w:gridCol w:w="1193"/>
        <w:gridCol w:w="1390"/>
        <w:gridCol w:w="1390"/>
        <w:gridCol w:w="4709"/>
      </w:tblGrid>
      <w:tr w:rsidR="009F0072" w:rsidRPr="000B2DF5" w14:paraId="050F5B63" w14:textId="77777777" w:rsidTr="007E05F8">
        <w:trPr>
          <w:trHeight w:val="400"/>
          <w:ins w:id="342" w:author="Cagri Kucukyildiz" w:date="2017-12-05T17:33:00Z"/>
        </w:trPr>
        <w:tc>
          <w:tcPr>
            <w:tcW w:w="1813" w:type="pct"/>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8DED60D" w14:textId="77777777" w:rsidR="009F0072" w:rsidRPr="000B2DF5" w:rsidRDefault="009F0072" w:rsidP="007E05F8">
            <w:pPr>
              <w:jc w:val="both"/>
              <w:rPr>
                <w:ins w:id="343" w:author="Cagri Kucukyildiz" w:date="2017-12-05T17:33:00Z"/>
              </w:rPr>
            </w:pPr>
            <w:ins w:id="344" w:author="Cagri Kucukyildiz" w:date="2017-12-05T17:33:00Z">
              <w:r w:rsidRPr="000B2DF5">
                <w:rPr>
                  <w:b/>
                  <w:bCs/>
                  <w:lang w:val="en-GB"/>
                </w:rPr>
                <w:t>Task(s)</w:t>
              </w:r>
            </w:ins>
          </w:p>
        </w:tc>
        <w:tc>
          <w:tcPr>
            <w:tcW w:w="318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7C67F53" w14:textId="77777777" w:rsidR="009F0072" w:rsidRPr="000B2DF5" w:rsidRDefault="009F0072" w:rsidP="007E05F8">
            <w:pPr>
              <w:jc w:val="both"/>
              <w:rPr>
                <w:ins w:id="345" w:author="Cagri Kucukyildiz" w:date="2017-12-05T17:33:00Z"/>
              </w:rPr>
            </w:pPr>
          </w:p>
        </w:tc>
      </w:tr>
      <w:tr w:rsidR="009F0072" w:rsidRPr="000B2DF5" w14:paraId="7D72F923" w14:textId="77777777" w:rsidTr="007E05F8">
        <w:trPr>
          <w:trHeight w:val="400"/>
          <w:ins w:id="346" w:author="Cagri Kucukyildiz" w:date="2017-12-05T17:33:00Z"/>
        </w:trPr>
        <w:tc>
          <w:tcPr>
            <w:tcW w:w="50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319C56" w14:textId="77777777" w:rsidR="009F0072" w:rsidRPr="000B2DF5" w:rsidRDefault="009F0072" w:rsidP="007E05F8">
            <w:pPr>
              <w:jc w:val="both"/>
              <w:rPr>
                <w:ins w:id="347" w:author="Cagri Kucukyildiz" w:date="2017-12-05T17:33:00Z"/>
              </w:rPr>
            </w:pPr>
            <w:ins w:id="348" w:author="Cagri Kucukyildiz" w:date="2017-12-05T17:33:00Z">
              <w:r w:rsidRPr="000B2DF5">
                <w:rPr>
                  <w:b/>
                  <w:bCs/>
                  <w:lang w:val="en-GB"/>
                </w:rPr>
                <w:t>Duration</w:t>
              </w:r>
              <w:r w:rsidRPr="000B2DF5">
                <w:rPr>
                  <w:b/>
                  <w:bCs/>
                  <w:lang w:val="en-GB"/>
                </w:rPr>
                <w:br/>
                <w:t>(days)</w:t>
              </w:r>
            </w:ins>
          </w:p>
        </w:tc>
        <w:tc>
          <w:tcPr>
            <w:tcW w:w="65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4771FF" w14:textId="77777777" w:rsidR="009F0072" w:rsidRPr="000B2DF5" w:rsidRDefault="009F0072" w:rsidP="007E05F8">
            <w:pPr>
              <w:jc w:val="both"/>
              <w:rPr>
                <w:ins w:id="349" w:author="Cagri Kucukyildiz" w:date="2017-12-05T17:33:00Z"/>
              </w:rPr>
            </w:pPr>
            <w:ins w:id="350" w:author="Cagri Kucukyildiz" w:date="2017-12-05T17:33:00Z">
              <w:r w:rsidRPr="000B2DF5">
                <w:rPr>
                  <w:b/>
                  <w:bCs/>
                  <w:lang w:val="en-GB"/>
                </w:rPr>
                <w:t>Start Date</w:t>
              </w:r>
            </w:ins>
          </w:p>
        </w:tc>
        <w:tc>
          <w:tcPr>
            <w:tcW w:w="65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ED2CE9" w14:textId="77777777" w:rsidR="009F0072" w:rsidRPr="000B2DF5" w:rsidRDefault="009F0072" w:rsidP="007E05F8">
            <w:pPr>
              <w:jc w:val="both"/>
              <w:rPr>
                <w:ins w:id="351" w:author="Cagri Kucukyildiz" w:date="2017-12-05T17:33:00Z"/>
              </w:rPr>
            </w:pPr>
            <w:ins w:id="352" w:author="Cagri Kucukyildiz" w:date="2017-12-05T17:33:00Z">
              <w:r w:rsidRPr="000B2DF5">
                <w:rPr>
                  <w:b/>
                  <w:bCs/>
                  <w:lang w:val="en-GB"/>
                </w:rPr>
                <w:t>End Date</w:t>
              </w:r>
            </w:ins>
          </w:p>
        </w:tc>
        <w:tc>
          <w:tcPr>
            <w:tcW w:w="318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E0C85A" w14:textId="77777777" w:rsidR="009F0072" w:rsidRPr="000B2DF5" w:rsidRDefault="009F0072" w:rsidP="007E05F8">
            <w:pPr>
              <w:jc w:val="both"/>
              <w:rPr>
                <w:ins w:id="353" w:author="Cagri Kucukyildiz" w:date="2017-12-05T17:33:00Z"/>
              </w:rPr>
            </w:pPr>
            <w:ins w:id="354" w:author="Cagri Kucukyildiz" w:date="2017-12-05T17:33:00Z">
              <w:r w:rsidRPr="000B2DF5">
                <w:rPr>
                  <w:b/>
                  <w:bCs/>
                  <w:lang w:val="en-GB"/>
                </w:rPr>
                <w:t>Description</w:t>
              </w:r>
            </w:ins>
          </w:p>
        </w:tc>
      </w:tr>
      <w:tr w:rsidR="009F0072" w:rsidRPr="000B2DF5" w14:paraId="67B204FA" w14:textId="77777777" w:rsidTr="007E05F8">
        <w:trPr>
          <w:trHeight w:val="170"/>
          <w:ins w:id="355" w:author="Cagri Kucukyildiz" w:date="2017-12-05T17:33:00Z"/>
        </w:trPr>
        <w:tc>
          <w:tcPr>
            <w:tcW w:w="5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CCA8C1" w14:textId="77777777" w:rsidR="009F0072" w:rsidRPr="000B2DF5" w:rsidRDefault="009F0072" w:rsidP="007E05F8">
            <w:pPr>
              <w:jc w:val="both"/>
              <w:rPr>
                <w:ins w:id="356" w:author="Cagri Kucukyildiz" w:date="2017-12-05T17:33:00Z"/>
              </w:rPr>
            </w:pPr>
            <w:ins w:id="357" w:author="Cagri Kucukyildiz" w:date="2017-12-05T17:33:00Z">
              <w:r w:rsidRPr="000B2DF5">
                <w:rPr>
                  <w:lang w:val="en-GB"/>
                </w:rPr>
                <w:t>18</w:t>
              </w:r>
            </w:ins>
          </w:p>
        </w:tc>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72C376" w14:textId="77777777" w:rsidR="009F0072" w:rsidRPr="000B2DF5" w:rsidRDefault="009F0072" w:rsidP="007E05F8">
            <w:pPr>
              <w:jc w:val="both"/>
              <w:rPr>
                <w:ins w:id="358" w:author="Cagri Kucukyildiz" w:date="2017-12-05T17:33:00Z"/>
              </w:rPr>
            </w:pPr>
            <w:ins w:id="359" w:author="Cagri Kucukyildiz" w:date="2017-12-05T17:33:00Z">
              <w:r w:rsidRPr="000B2DF5">
                <w:rPr>
                  <w:lang w:val="en-GB"/>
                </w:rPr>
                <w:t>06.29.2017</w:t>
              </w:r>
            </w:ins>
          </w:p>
        </w:tc>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C16D6A" w14:textId="77777777" w:rsidR="009F0072" w:rsidRPr="000B2DF5" w:rsidRDefault="009F0072" w:rsidP="007E05F8">
            <w:pPr>
              <w:jc w:val="both"/>
              <w:rPr>
                <w:ins w:id="360" w:author="Cagri Kucukyildiz" w:date="2017-12-05T17:33:00Z"/>
              </w:rPr>
            </w:pPr>
            <w:ins w:id="361" w:author="Cagri Kucukyildiz" w:date="2017-12-05T17:33:00Z">
              <w:r w:rsidRPr="000B2DF5">
                <w:rPr>
                  <w:lang w:val="en-GB"/>
                </w:rPr>
                <w:t>07.24.2017</w:t>
              </w:r>
            </w:ins>
          </w:p>
        </w:tc>
        <w:tc>
          <w:tcPr>
            <w:tcW w:w="31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8F7CC2" w14:textId="77777777" w:rsidR="009F0072" w:rsidRPr="000B2DF5" w:rsidRDefault="009F0072" w:rsidP="007E05F8">
            <w:pPr>
              <w:jc w:val="both"/>
              <w:rPr>
                <w:ins w:id="362" w:author="Cagri Kucukyildiz" w:date="2017-12-05T17:33:00Z"/>
              </w:rPr>
            </w:pPr>
            <w:ins w:id="363" w:author="Cagri Kucukyildiz" w:date="2017-12-05T17:33:00Z">
              <w:r w:rsidRPr="000B2DF5">
                <w:rPr>
                  <w:lang w:val="en-GB"/>
                </w:rPr>
                <w:t xml:space="preserve"> Concept paper</w:t>
              </w:r>
            </w:ins>
          </w:p>
        </w:tc>
      </w:tr>
      <w:tr w:rsidR="009F0072" w:rsidRPr="000B2DF5" w14:paraId="330A7F2F" w14:textId="77777777" w:rsidTr="007E05F8">
        <w:trPr>
          <w:trHeight w:val="170"/>
          <w:ins w:id="364" w:author="Cagri Kucukyildiz" w:date="2017-12-05T17:33:00Z"/>
        </w:trPr>
        <w:tc>
          <w:tcPr>
            <w:tcW w:w="5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75D73E" w14:textId="77777777" w:rsidR="009F0072" w:rsidRPr="000B2DF5" w:rsidRDefault="009F0072" w:rsidP="007E05F8">
            <w:pPr>
              <w:jc w:val="both"/>
              <w:rPr>
                <w:ins w:id="365" w:author="Cagri Kucukyildiz" w:date="2017-12-05T17:33:00Z"/>
              </w:rPr>
            </w:pPr>
            <w:ins w:id="366" w:author="Cagri Kucukyildiz" w:date="2017-12-05T17:33:00Z">
              <w:r w:rsidRPr="000B2DF5">
                <w:rPr>
                  <w:lang w:val="en-GB"/>
                </w:rPr>
                <w:t>30</w:t>
              </w:r>
            </w:ins>
          </w:p>
        </w:tc>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CF38FE" w14:textId="77777777" w:rsidR="009F0072" w:rsidRPr="000B2DF5" w:rsidRDefault="009F0072" w:rsidP="007E05F8">
            <w:pPr>
              <w:jc w:val="both"/>
              <w:rPr>
                <w:ins w:id="367" w:author="Cagri Kucukyildiz" w:date="2017-12-05T17:33:00Z"/>
              </w:rPr>
            </w:pPr>
            <w:ins w:id="368" w:author="Cagri Kucukyildiz" w:date="2017-12-05T17:33:00Z">
              <w:r w:rsidRPr="000B2DF5">
                <w:rPr>
                  <w:lang w:val="en-GB"/>
                </w:rPr>
                <w:t>08.21.2017</w:t>
              </w:r>
            </w:ins>
          </w:p>
        </w:tc>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CA4F74" w14:textId="77777777" w:rsidR="009F0072" w:rsidRPr="000B2DF5" w:rsidRDefault="009F0072" w:rsidP="007E05F8">
            <w:pPr>
              <w:jc w:val="both"/>
              <w:rPr>
                <w:ins w:id="369" w:author="Cagri Kucukyildiz" w:date="2017-12-05T17:33:00Z"/>
              </w:rPr>
            </w:pPr>
            <w:ins w:id="370" w:author="Cagri Kucukyildiz" w:date="2017-12-05T17:33:00Z">
              <w:r w:rsidRPr="000B2DF5">
                <w:rPr>
                  <w:lang w:val="en-GB"/>
                </w:rPr>
                <w:t>09.29.2017</w:t>
              </w:r>
            </w:ins>
          </w:p>
        </w:tc>
        <w:tc>
          <w:tcPr>
            <w:tcW w:w="31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56CD31" w14:textId="77777777" w:rsidR="009F0072" w:rsidRPr="000B2DF5" w:rsidRDefault="009F0072" w:rsidP="007E05F8">
            <w:pPr>
              <w:jc w:val="both"/>
              <w:rPr>
                <w:ins w:id="371" w:author="Cagri Kucukyildiz" w:date="2017-12-05T17:33:00Z"/>
              </w:rPr>
            </w:pPr>
            <w:ins w:id="372" w:author="Cagri Kucukyildiz" w:date="2017-12-05T17:33:00Z">
              <w:r w:rsidRPr="000B2DF5">
                <w:rPr>
                  <w:lang w:val="en-GB"/>
                </w:rPr>
                <w:t>P0 - Initial planning</w:t>
              </w:r>
            </w:ins>
          </w:p>
        </w:tc>
      </w:tr>
      <w:tr w:rsidR="009F0072" w:rsidRPr="000B2DF5" w14:paraId="0B54C91A" w14:textId="77777777" w:rsidTr="007E05F8">
        <w:trPr>
          <w:trHeight w:val="170"/>
          <w:ins w:id="373" w:author="Cagri Kucukyildiz" w:date="2017-12-05T17:33:00Z"/>
        </w:trPr>
        <w:tc>
          <w:tcPr>
            <w:tcW w:w="5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BDF243" w14:textId="77777777" w:rsidR="009F0072" w:rsidRPr="000B2DF5" w:rsidRDefault="009F0072" w:rsidP="007E05F8">
            <w:pPr>
              <w:jc w:val="both"/>
              <w:rPr>
                <w:ins w:id="374" w:author="Cagri Kucukyildiz" w:date="2017-12-05T17:33:00Z"/>
              </w:rPr>
            </w:pPr>
            <w:ins w:id="375" w:author="Cagri Kucukyildiz" w:date="2017-12-05T17:33:00Z">
              <w:r w:rsidRPr="000B2DF5">
                <w:rPr>
                  <w:lang w:val="en-GB"/>
                </w:rPr>
                <w:t>45</w:t>
              </w:r>
            </w:ins>
          </w:p>
        </w:tc>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603B30D" w14:textId="77777777" w:rsidR="009F0072" w:rsidRPr="000B2DF5" w:rsidRDefault="009F0072" w:rsidP="007E05F8">
            <w:pPr>
              <w:jc w:val="both"/>
              <w:rPr>
                <w:ins w:id="376" w:author="Cagri Kucukyildiz" w:date="2017-12-05T17:33:00Z"/>
              </w:rPr>
            </w:pPr>
            <w:ins w:id="377" w:author="Cagri Kucukyildiz" w:date="2017-12-05T17:33:00Z">
              <w:r w:rsidRPr="000B2DF5">
                <w:rPr>
                  <w:lang w:val="en-GB"/>
                </w:rPr>
                <w:t>09.04.2017</w:t>
              </w:r>
            </w:ins>
          </w:p>
        </w:tc>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F8FB34" w14:textId="77777777" w:rsidR="009F0072" w:rsidRPr="000B2DF5" w:rsidRDefault="009F0072" w:rsidP="007E05F8">
            <w:pPr>
              <w:jc w:val="both"/>
              <w:rPr>
                <w:ins w:id="378" w:author="Cagri Kucukyildiz" w:date="2017-12-05T17:33:00Z"/>
              </w:rPr>
            </w:pPr>
            <w:ins w:id="379" w:author="Cagri Kucukyildiz" w:date="2017-12-05T17:33:00Z">
              <w:r w:rsidRPr="000B2DF5">
                <w:rPr>
                  <w:lang w:val="en-GB"/>
                </w:rPr>
                <w:t>11.03.2017</w:t>
              </w:r>
            </w:ins>
          </w:p>
        </w:tc>
        <w:tc>
          <w:tcPr>
            <w:tcW w:w="31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C9A893" w14:textId="77777777" w:rsidR="009F0072" w:rsidRPr="000B2DF5" w:rsidRDefault="009F0072" w:rsidP="007E05F8">
            <w:pPr>
              <w:jc w:val="both"/>
              <w:rPr>
                <w:ins w:id="380" w:author="Cagri Kucukyildiz" w:date="2017-12-05T17:33:00Z"/>
              </w:rPr>
            </w:pPr>
            <w:ins w:id="381" w:author="Cagri Kucukyildiz" w:date="2017-12-05T17:33:00Z">
              <w:r w:rsidRPr="000B2DF5">
                <w:rPr>
                  <w:lang w:val="en-GB"/>
                </w:rPr>
                <w:t>P1 - Preliminary study</w:t>
              </w:r>
            </w:ins>
          </w:p>
        </w:tc>
      </w:tr>
      <w:tr w:rsidR="009F0072" w:rsidRPr="000B2DF5" w14:paraId="29074C8B" w14:textId="77777777" w:rsidTr="007E05F8">
        <w:trPr>
          <w:trHeight w:val="170"/>
          <w:ins w:id="382" w:author="Cagri Kucukyildiz" w:date="2017-12-05T17:33:00Z"/>
        </w:trPr>
        <w:tc>
          <w:tcPr>
            <w:tcW w:w="5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B398AD" w14:textId="77777777" w:rsidR="009F0072" w:rsidRPr="000B2DF5" w:rsidRDefault="009F0072" w:rsidP="007E05F8">
            <w:pPr>
              <w:jc w:val="both"/>
              <w:rPr>
                <w:ins w:id="383" w:author="Cagri Kucukyildiz" w:date="2017-12-05T17:33:00Z"/>
              </w:rPr>
            </w:pPr>
            <w:ins w:id="384" w:author="Cagri Kucukyildiz" w:date="2017-12-05T17:33:00Z">
              <w:r w:rsidRPr="000B2DF5">
                <w:rPr>
                  <w:lang w:val="en-GB"/>
                </w:rPr>
                <w:t>33</w:t>
              </w:r>
            </w:ins>
          </w:p>
        </w:tc>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F50175" w14:textId="77777777" w:rsidR="009F0072" w:rsidRPr="000B2DF5" w:rsidRDefault="009F0072" w:rsidP="007E05F8">
            <w:pPr>
              <w:jc w:val="both"/>
              <w:rPr>
                <w:ins w:id="385" w:author="Cagri Kucukyildiz" w:date="2017-12-05T17:33:00Z"/>
              </w:rPr>
            </w:pPr>
            <w:ins w:id="386" w:author="Cagri Kucukyildiz" w:date="2017-12-05T17:33:00Z">
              <w:r w:rsidRPr="000B2DF5">
                <w:rPr>
                  <w:lang w:val="en-GB"/>
                </w:rPr>
                <w:t>11.06.2017</w:t>
              </w:r>
            </w:ins>
          </w:p>
        </w:tc>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45D2D4" w14:textId="77777777" w:rsidR="009F0072" w:rsidRPr="000B2DF5" w:rsidRDefault="009F0072" w:rsidP="007E05F8">
            <w:pPr>
              <w:jc w:val="both"/>
              <w:rPr>
                <w:ins w:id="387" w:author="Cagri Kucukyildiz" w:date="2017-12-05T17:33:00Z"/>
              </w:rPr>
            </w:pPr>
            <w:ins w:id="388" w:author="Cagri Kucukyildiz" w:date="2017-12-05T17:33:00Z">
              <w:r w:rsidRPr="000B2DF5">
                <w:rPr>
                  <w:lang w:val="en-GB"/>
                </w:rPr>
                <w:t>12.20.2017</w:t>
              </w:r>
            </w:ins>
          </w:p>
        </w:tc>
        <w:tc>
          <w:tcPr>
            <w:tcW w:w="31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B5C305" w14:textId="77777777" w:rsidR="009F0072" w:rsidRPr="000B2DF5" w:rsidRDefault="009F0072" w:rsidP="007E05F8">
            <w:pPr>
              <w:jc w:val="both"/>
              <w:rPr>
                <w:ins w:id="389" w:author="Cagri Kucukyildiz" w:date="2017-12-05T17:33:00Z"/>
              </w:rPr>
            </w:pPr>
            <w:ins w:id="390" w:author="Cagri Kucukyildiz" w:date="2017-12-05T17:33:00Z">
              <w:r w:rsidRPr="000B2DF5">
                <w:rPr>
                  <w:lang w:val="en-GB"/>
                </w:rPr>
                <w:t>P2 - Feasibility analysis</w:t>
              </w:r>
            </w:ins>
          </w:p>
        </w:tc>
      </w:tr>
      <w:tr w:rsidR="009F0072" w:rsidRPr="000B2DF5" w14:paraId="39A0A7B5" w14:textId="77777777" w:rsidTr="007E05F8">
        <w:trPr>
          <w:trHeight w:val="170"/>
          <w:ins w:id="391" w:author="Cagri Kucukyildiz" w:date="2017-12-05T17:33:00Z"/>
        </w:trPr>
        <w:tc>
          <w:tcPr>
            <w:tcW w:w="5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102D0A" w14:textId="77777777" w:rsidR="009F0072" w:rsidRPr="000B2DF5" w:rsidRDefault="009F0072" w:rsidP="007E05F8">
            <w:pPr>
              <w:jc w:val="both"/>
              <w:rPr>
                <w:ins w:id="392" w:author="Cagri Kucukyildiz" w:date="2017-12-05T17:33:00Z"/>
              </w:rPr>
            </w:pPr>
            <w:ins w:id="393" w:author="Cagri Kucukyildiz" w:date="2017-12-05T17:33:00Z">
              <w:r w:rsidRPr="000B2DF5">
                <w:rPr>
                  <w:lang w:val="en-GB"/>
                </w:rPr>
                <w:t>81</w:t>
              </w:r>
            </w:ins>
          </w:p>
        </w:tc>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9CA97B" w14:textId="77777777" w:rsidR="009F0072" w:rsidRPr="000B2DF5" w:rsidRDefault="009F0072" w:rsidP="007E05F8">
            <w:pPr>
              <w:jc w:val="both"/>
              <w:rPr>
                <w:ins w:id="394" w:author="Cagri Kucukyildiz" w:date="2017-12-05T17:33:00Z"/>
              </w:rPr>
            </w:pPr>
            <w:ins w:id="395" w:author="Cagri Kucukyildiz" w:date="2017-12-05T17:33:00Z">
              <w:r w:rsidRPr="000B2DF5">
                <w:rPr>
                  <w:lang w:val="en-GB"/>
                </w:rPr>
                <w:t>12.11.2017</w:t>
              </w:r>
            </w:ins>
          </w:p>
        </w:tc>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1EAD25" w14:textId="77777777" w:rsidR="009F0072" w:rsidRPr="000B2DF5" w:rsidRDefault="009F0072" w:rsidP="007E05F8">
            <w:pPr>
              <w:jc w:val="both"/>
              <w:rPr>
                <w:ins w:id="396" w:author="Cagri Kucukyildiz" w:date="2017-12-05T17:33:00Z"/>
              </w:rPr>
            </w:pPr>
            <w:ins w:id="397" w:author="Cagri Kucukyildiz" w:date="2017-12-05T17:33:00Z">
              <w:r w:rsidRPr="000B2DF5">
                <w:rPr>
                  <w:lang w:val="en-GB"/>
                </w:rPr>
                <w:t>04.02.2018</w:t>
              </w:r>
            </w:ins>
          </w:p>
        </w:tc>
        <w:tc>
          <w:tcPr>
            <w:tcW w:w="31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E55FFF" w14:textId="77777777" w:rsidR="009F0072" w:rsidRPr="000B2DF5" w:rsidRDefault="009F0072" w:rsidP="007E05F8">
            <w:pPr>
              <w:jc w:val="both"/>
              <w:rPr>
                <w:ins w:id="398" w:author="Cagri Kucukyildiz" w:date="2017-12-05T17:33:00Z"/>
                <w:lang w:val="en-GB"/>
              </w:rPr>
            </w:pPr>
            <w:ins w:id="399" w:author="Cagri Kucukyildiz" w:date="2017-12-05T17:33:00Z">
              <w:r w:rsidRPr="000B2DF5">
                <w:rPr>
                  <w:lang w:val="en-GB"/>
                </w:rPr>
                <w:t>P3 - Detailing project plan(s)</w:t>
              </w:r>
            </w:ins>
          </w:p>
        </w:tc>
      </w:tr>
      <w:tr w:rsidR="009F0072" w:rsidRPr="000B2DF5" w14:paraId="3618A5B1" w14:textId="77777777" w:rsidTr="007E05F8">
        <w:trPr>
          <w:trHeight w:val="170"/>
          <w:ins w:id="400" w:author="Cagri Kucukyildiz" w:date="2017-12-05T17:33:00Z"/>
        </w:trPr>
        <w:tc>
          <w:tcPr>
            <w:tcW w:w="5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4E9E13" w14:textId="77777777" w:rsidR="009F0072" w:rsidRPr="000B2DF5" w:rsidRDefault="009F0072" w:rsidP="007E05F8">
            <w:pPr>
              <w:jc w:val="both"/>
              <w:rPr>
                <w:ins w:id="401" w:author="Cagri Kucukyildiz" w:date="2017-12-05T17:33:00Z"/>
              </w:rPr>
            </w:pPr>
            <w:ins w:id="402" w:author="Cagri Kucukyildiz" w:date="2017-12-05T17:33:00Z">
              <w:r w:rsidRPr="000B2DF5">
                <w:rPr>
                  <w:lang w:val="en-GB"/>
                </w:rPr>
                <w:t>130</w:t>
              </w:r>
            </w:ins>
          </w:p>
        </w:tc>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131824" w14:textId="77777777" w:rsidR="009F0072" w:rsidRPr="000B2DF5" w:rsidRDefault="009F0072" w:rsidP="007E05F8">
            <w:pPr>
              <w:jc w:val="both"/>
              <w:rPr>
                <w:ins w:id="403" w:author="Cagri Kucukyildiz" w:date="2017-12-05T17:33:00Z"/>
              </w:rPr>
            </w:pPr>
            <w:ins w:id="404" w:author="Cagri Kucukyildiz" w:date="2017-12-05T17:33:00Z">
              <w:r w:rsidRPr="000B2DF5">
                <w:rPr>
                  <w:lang w:val="en-GB"/>
                </w:rPr>
                <w:t>03.12.2018</w:t>
              </w:r>
            </w:ins>
          </w:p>
        </w:tc>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9203BB" w14:textId="77777777" w:rsidR="009F0072" w:rsidRPr="000B2DF5" w:rsidRDefault="009F0072" w:rsidP="007E05F8">
            <w:pPr>
              <w:jc w:val="both"/>
              <w:rPr>
                <w:ins w:id="405" w:author="Cagri Kucukyildiz" w:date="2017-12-05T17:33:00Z"/>
              </w:rPr>
            </w:pPr>
            <w:ins w:id="406" w:author="Cagri Kucukyildiz" w:date="2017-12-05T17:33:00Z">
              <w:r w:rsidRPr="000B2DF5">
                <w:rPr>
                  <w:lang w:val="en-GB"/>
                </w:rPr>
                <w:t>09.07.2018</w:t>
              </w:r>
            </w:ins>
          </w:p>
        </w:tc>
        <w:tc>
          <w:tcPr>
            <w:tcW w:w="31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A5F0ED" w14:textId="77777777" w:rsidR="009F0072" w:rsidRPr="000B2DF5" w:rsidRDefault="009F0072" w:rsidP="007E05F8">
            <w:pPr>
              <w:jc w:val="both"/>
              <w:rPr>
                <w:ins w:id="407" w:author="Cagri Kucukyildiz" w:date="2017-12-05T17:33:00Z"/>
                <w:lang w:val="en-GB"/>
              </w:rPr>
            </w:pPr>
            <w:ins w:id="408" w:author="Cagri Kucukyildiz" w:date="2017-12-05T17:33:00Z">
              <w:r w:rsidRPr="000B2DF5">
                <w:rPr>
                  <w:lang w:val="en-GB"/>
                </w:rPr>
                <w:t>P4 - Technical plan/</w:t>
              </w:r>
              <w:proofErr w:type="spellStart"/>
              <w:r w:rsidRPr="000B2DF5">
                <w:rPr>
                  <w:lang w:val="en-GB"/>
                </w:rPr>
                <w:t>dev</w:t>
              </w:r>
              <w:proofErr w:type="spellEnd"/>
              <w:r w:rsidRPr="000B2DF5">
                <w:rPr>
                  <w:lang w:val="en-GB"/>
                </w:rPr>
                <w:t xml:space="preserve">/deploy </w:t>
              </w:r>
            </w:ins>
          </w:p>
        </w:tc>
      </w:tr>
      <w:tr w:rsidR="009F0072" w:rsidRPr="000B2DF5" w14:paraId="0A14758A" w14:textId="77777777" w:rsidTr="007E05F8">
        <w:trPr>
          <w:trHeight w:val="170"/>
          <w:ins w:id="409" w:author="Cagri Kucukyildiz" w:date="2017-12-05T17:33:00Z"/>
        </w:trPr>
        <w:tc>
          <w:tcPr>
            <w:tcW w:w="5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A9938DC" w14:textId="77777777" w:rsidR="009F0072" w:rsidRPr="000B2DF5" w:rsidRDefault="009F0072" w:rsidP="007E05F8">
            <w:pPr>
              <w:jc w:val="both"/>
              <w:rPr>
                <w:ins w:id="410" w:author="Cagri Kucukyildiz" w:date="2017-12-05T17:33:00Z"/>
              </w:rPr>
            </w:pPr>
            <w:ins w:id="411" w:author="Cagri Kucukyildiz" w:date="2017-12-05T17:33:00Z">
              <w:r w:rsidRPr="000B2DF5">
                <w:rPr>
                  <w:lang w:val="en-GB"/>
                </w:rPr>
                <w:t>125</w:t>
              </w:r>
            </w:ins>
          </w:p>
        </w:tc>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3274DA8" w14:textId="77777777" w:rsidR="009F0072" w:rsidRPr="000B2DF5" w:rsidRDefault="009F0072" w:rsidP="007E05F8">
            <w:pPr>
              <w:jc w:val="both"/>
              <w:rPr>
                <w:ins w:id="412" w:author="Cagri Kucukyildiz" w:date="2017-12-05T17:33:00Z"/>
              </w:rPr>
            </w:pPr>
            <w:ins w:id="413" w:author="Cagri Kucukyildiz" w:date="2017-12-05T17:33:00Z">
              <w:r w:rsidRPr="000B2DF5">
                <w:rPr>
                  <w:lang w:val="en-GB"/>
                </w:rPr>
                <w:t>09.10.2018</w:t>
              </w:r>
            </w:ins>
          </w:p>
        </w:tc>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DAD190" w14:textId="77777777" w:rsidR="009F0072" w:rsidRPr="000B2DF5" w:rsidRDefault="009F0072" w:rsidP="007E05F8">
            <w:pPr>
              <w:jc w:val="both"/>
              <w:rPr>
                <w:ins w:id="414" w:author="Cagri Kucukyildiz" w:date="2017-12-05T17:33:00Z"/>
              </w:rPr>
            </w:pPr>
            <w:ins w:id="415" w:author="Cagri Kucukyildiz" w:date="2017-12-05T17:33:00Z">
              <w:r w:rsidRPr="000B2DF5">
                <w:rPr>
                  <w:lang w:val="en-GB"/>
                </w:rPr>
                <w:t>03.01.2019</w:t>
              </w:r>
            </w:ins>
          </w:p>
        </w:tc>
        <w:tc>
          <w:tcPr>
            <w:tcW w:w="31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A66F9C" w14:textId="77777777" w:rsidR="009F0072" w:rsidRPr="000B2DF5" w:rsidRDefault="009F0072" w:rsidP="007E05F8">
            <w:pPr>
              <w:jc w:val="both"/>
              <w:rPr>
                <w:ins w:id="416" w:author="Cagri Kucukyildiz" w:date="2017-12-05T17:33:00Z"/>
              </w:rPr>
            </w:pPr>
            <w:ins w:id="417" w:author="Cagri Kucukyildiz" w:date="2017-12-05T17:33:00Z">
              <w:r w:rsidRPr="000B2DF5">
                <w:rPr>
                  <w:lang w:val="en-GB"/>
                </w:rPr>
                <w:t>P5 - Implementation</w:t>
              </w:r>
            </w:ins>
          </w:p>
        </w:tc>
      </w:tr>
      <w:tr w:rsidR="009F0072" w:rsidRPr="000B2DF5" w14:paraId="3C858939" w14:textId="77777777" w:rsidTr="007E05F8">
        <w:trPr>
          <w:trHeight w:val="170"/>
          <w:ins w:id="418" w:author="Cagri Kucukyildiz" w:date="2017-12-05T17:33:00Z"/>
        </w:trPr>
        <w:tc>
          <w:tcPr>
            <w:tcW w:w="5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EDD5A5" w14:textId="77777777" w:rsidR="009F0072" w:rsidRPr="000B2DF5" w:rsidRDefault="009F0072" w:rsidP="007E05F8">
            <w:pPr>
              <w:jc w:val="both"/>
              <w:rPr>
                <w:ins w:id="419" w:author="Cagri Kucukyildiz" w:date="2017-12-05T17:33:00Z"/>
              </w:rPr>
            </w:pPr>
            <w:ins w:id="420" w:author="Cagri Kucukyildiz" w:date="2017-12-05T17:33:00Z">
              <w:r w:rsidRPr="000B2DF5">
                <w:rPr>
                  <w:lang w:val="en-GB"/>
                </w:rPr>
                <w:t>65</w:t>
              </w:r>
            </w:ins>
          </w:p>
        </w:tc>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2A02B8" w14:textId="77777777" w:rsidR="009F0072" w:rsidRPr="000B2DF5" w:rsidRDefault="009F0072" w:rsidP="007E05F8">
            <w:pPr>
              <w:jc w:val="both"/>
              <w:rPr>
                <w:ins w:id="421" w:author="Cagri Kucukyildiz" w:date="2017-12-05T17:33:00Z"/>
              </w:rPr>
            </w:pPr>
            <w:ins w:id="422" w:author="Cagri Kucukyildiz" w:date="2017-12-05T17:33:00Z">
              <w:r w:rsidRPr="000B2DF5">
                <w:rPr>
                  <w:lang w:val="en-GB"/>
                </w:rPr>
                <w:t>03.04.2019</w:t>
              </w:r>
            </w:ins>
          </w:p>
        </w:tc>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B71646" w14:textId="77777777" w:rsidR="009F0072" w:rsidRPr="000B2DF5" w:rsidRDefault="009F0072" w:rsidP="007E05F8">
            <w:pPr>
              <w:jc w:val="both"/>
              <w:rPr>
                <w:ins w:id="423" w:author="Cagri Kucukyildiz" w:date="2017-12-05T17:33:00Z"/>
              </w:rPr>
            </w:pPr>
            <w:ins w:id="424" w:author="Cagri Kucukyildiz" w:date="2017-12-05T17:33:00Z">
              <w:r w:rsidRPr="000B2DF5">
                <w:rPr>
                  <w:lang w:val="en-GB"/>
                </w:rPr>
                <w:t>05.31.2019</w:t>
              </w:r>
            </w:ins>
          </w:p>
        </w:tc>
        <w:tc>
          <w:tcPr>
            <w:tcW w:w="31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DE5592" w14:textId="77777777" w:rsidR="009F0072" w:rsidRPr="000B2DF5" w:rsidRDefault="009F0072" w:rsidP="007E05F8">
            <w:pPr>
              <w:jc w:val="both"/>
              <w:rPr>
                <w:ins w:id="425" w:author="Cagri Kucukyildiz" w:date="2017-12-05T17:33:00Z"/>
              </w:rPr>
            </w:pPr>
            <w:ins w:id="426" w:author="Cagri Kucukyildiz" w:date="2017-12-05T17:33:00Z">
              <w:r w:rsidRPr="000B2DF5">
                <w:rPr>
                  <w:lang w:val="en-GB"/>
                </w:rPr>
                <w:t>P6 - Reporting</w:t>
              </w:r>
            </w:ins>
          </w:p>
        </w:tc>
      </w:tr>
    </w:tbl>
    <w:p w14:paraId="69EE189C" w14:textId="77777777" w:rsidR="009F0072" w:rsidRDefault="009F0072" w:rsidP="009F0072">
      <w:pPr>
        <w:jc w:val="both"/>
        <w:rPr>
          <w:ins w:id="427" w:author="Cagri Kucukyildiz" w:date="2017-12-05T17:33:00Z"/>
          <w:lang w:val="en-GB"/>
        </w:rPr>
      </w:pPr>
    </w:p>
    <w:tbl>
      <w:tblPr>
        <w:tblW w:w="5000" w:type="pct"/>
        <w:tblCellMar>
          <w:left w:w="0" w:type="dxa"/>
          <w:right w:w="0" w:type="dxa"/>
        </w:tblCellMar>
        <w:tblLook w:val="0420" w:firstRow="1" w:lastRow="0" w:firstColumn="0" w:lastColumn="0" w:noHBand="0" w:noVBand="1"/>
      </w:tblPr>
      <w:tblGrid>
        <w:gridCol w:w="1390"/>
        <w:gridCol w:w="7292"/>
      </w:tblGrid>
      <w:tr w:rsidR="009F0072" w:rsidRPr="000B2DF5" w14:paraId="37CA0C82" w14:textId="77777777" w:rsidTr="007E05F8">
        <w:trPr>
          <w:trHeight w:val="400"/>
          <w:ins w:id="428" w:author="Cagri Kucukyildiz" w:date="2017-12-05T17:33:00Z"/>
        </w:trPr>
        <w:tc>
          <w:tcPr>
            <w:tcW w:w="5000" w:type="pct"/>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E330EC2" w14:textId="77777777" w:rsidR="009F0072" w:rsidRPr="000B2DF5" w:rsidRDefault="009F0072" w:rsidP="007E05F8">
            <w:pPr>
              <w:jc w:val="both"/>
              <w:rPr>
                <w:ins w:id="429" w:author="Cagri Kucukyildiz" w:date="2017-12-05T17:33:00Z"/>
              </w:rPr>
            </w:pPr>
            <w:ins w:id="430" w:author="Cagri Kucukyildiz" w:date="2017-12-05T17:33:00Z">
              <w:r w:rsidRPr="000B2DF5">
                <w:rPr>
                  <w:b/>
                  <w:bCs/>
                  <w:lang w:val="en-GB"/>
                </w:rPr>
                <w:t>Milestone(s)</w:t>
              </w:r>
            </w:ins>
          </w:p>
        </w:tc>
      </w:tr>
      <w:tr w:rsidR="009F0072" w:rsidRPr="000B2DF5" w14:paraId="228294A7" w14:textId="77777777" w:rsidTr="007E05F8">
        <w:trPr>
          <w:trHeight w:val="400"/>
          <w:ins w:id="431" w:author="Cagri Kucukyildiz" w:date="2017-12-05T17:33:00Z"/>
        </w:trPr>
        <w:tc>
          <w:tcPr>
            <w:tcW w:w="65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4E9D95" w14:textId="77777777" w:rsidR="009F0072" w:rsidRPr="000B2DF5" w:rsidRDefault="009F0072" w:rsidP="007E05F8">
            <w:pPr>
              <w:jc w:val="both"/>
              <w:rPr>
                <w:ins w:id="432" w:author="Cagri Kucukyildiz" w:date="2017-12-05T17:33:00Z"/>
              </w:rPr>
            </w:pPr>
            <w:ins w:id="433" w:author="Cagri Kucukyildiz" w:date="2017-12-05T17:33:00Z">
              <w:r w:rsidRPr="000B2DF5">
                <w:rPr>
                  <w:b/>
                  <w:bCs/>
                  <w:lang w:val="en-GB"/>
                </w:rPr>
                <w:t>Date</w:t>
              </w:r>
            </w:ins>
          </w:p>
        </w:tc>
        <w:tc>
          <w:tcPr>
            <w:tcW w:w="43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004C79" w14:textId="77777777" w:rsidR="009F0072" w:rsidRPr="000B2DF5" w:rsidRDefault="009F0072" w:rsidP="007E05F8">
            <w:pPr>
              <w:jc w:val="both"/>
              <w:rPr>
                <w:ins w:id="434" w:author="Cagri Kucukyildiz" w:date="2017-12-05T17:33:00Z"/>
              </w:rPr>
            </w:pPr>
            <w:ins w:id="435" w:author="Cagri Kucukyildiz" w:date="2017-12-05T17:33:00Z">
              <w:r w:rsidRPr="000B2DF5">
                <w:rPr>
                  <w:b/>
                  <w:bCs/>
                  <w:lang w:val="en-GB"/>
                </w:rPr>
                <w:t>Description</w:t>
              </w:r>
            </w:ins>
          </w:p>
        </w:tc>
      </w:tr>
      <w:tr w:rsidR="009F0072" w:rsidRPr="000B2DF5" w14:paraId="2BF06A12" w14:textId="77777777" w:rsidTr="007E05F8">
        <w:trPr>
          <w:trHeight w:val="170"/>
          <w:ins w:id="436"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8D8437" w14:textId="77777777" w:rsidR="009F0072" w:rsidRPr="000B2DF5" w:rsidRDefault="009F0072" w:rsidP="007E05F8">
            <w:pPr>
              <w:jc w:val="both"/>
              <w:rPr>
                <w:ins w:id="437" w:author="Cagri Kucukyildiz" w:date="2017-12-05T17:33:00Z"/>
              </w:rPr>
            </w:pPr>
            <w:ins w:id="438" w:author="Cagri Kucukyildiz" w:date="2017-12-05T17:33:00Z">
              <w:r w:rsidRPr="000B2DF5">
                <w:rPr>
                  <w:lang w:val="en-GB"/>
                </w:rPr>
                <w:t>07.21.2017</w:t>
              </w:r>
            </w:ins>
          </w:p>
        </w:tc>
        <w:tc>
          <w:tcPr>
            <w:tcW w:w="43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15F8A2" w14:textId="77777777" w:rsidR="009F0072" w:rsidRPr="000B2DF5" w:rsidRDefault="009F0072" w:rsidP="007E05F8">
            <w:pPr>
              <w:jc w:val="both"/>
              <w:rPr>
                <w:ins w:id="439" w:author="Cagri Kucukyildiz" w:date="2017-12-05T17:33:00Z"/>
              </w:rPr>
            </w:pPr>
            <w:ins w:id="440" w:author="Cagri Kucukyildiz" w:date="2017-12-05T17:33:00Z">
              <w:r w:rsidRPr="000B2DF5">
                <w:rPr>
                  <w:lang w:val="en-GB"/>
                </w:rPr>
                <w:t>Concept/briefing paper ready</w:t>
              </w:r>
            </w:ins>
          </w:p>
        </w:tc>
      </w:tr>
      <w:tr w:rsidR="009F0072" w:rsidRPr="000B2DF5" w14:paraId="3E0AE876" w14:textId="77777777" w:rsidTr="007E05F8">
        <w:trPr>
          <w:trHeight w:val="170"/>
          <w:ins w:id="441"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21FAE6" w14:textId="77777777" w:rsidR="009F0072" w:rsidRPr="000B2DF5" w:rsidRDefault="009F0072" w:rsidP="007E05F8">
            <w:pPr>
              <w:jc w:val="both"/>
              <w:rPr>
                <w:ins w:id="442" w:author="Cagri Kucukyildiz" w:date="2017-12-05T17:33:00Z"/>
              </w:rPr>
            </w:pPr>
            <w:ins w:id="443" w:author="Cagri Kucukyildiz" w:date="2017-12-05T17:33:00Z">
              <w:r w:rsidRPr="000B2DF5">
                <w:rPr>
                  <w:lang w:val="en-GB"/>
                </w:rPr>
                <w:t>09.01.2017</w:t>
              </w:r>
            </w:ins>
          </w:p>
        </w:tc>
        <w:tc>
          <w:tcPr>
            <w:tcW w:w="43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A31289" w14:textId="77777777" w:rsidR="009F0072" w:rsidRPr="000B2DF5" w:rsidRDefault="009F0072" w:rsidP="007E05F8">
            <w:pPr>
              <w:jc w:val="both"/>
              <w:rPr>
                <w:ins w:id="444" w:author="Cagri Kucukyildiz" w:date="2017-12-05T17:33:00Z"/>
              </w:rPr>
            </w:pPr>
            <w:ins w:id="445" w:author="Cagri Kucukyildiz" w:date="2017-12-05T17:33:00Z">
              <w:r w:rsidRPr="000B2DF5">
                <w:rPr>
                  <w:lang w:val="en-GB"/>
                </w:rPr>
                <w:t>Agreement</w:t>
              </w:r>
            </w:ins>
          </w:p>
        </w:tc>
      </w:tr>
      <w:tr w:rsidR="009F0072" w:rsidRPr="000B2DF5" w14:paraId="0B848D22" w14:textId="77777777" w:rsidTr="007E05F8">
        <w:trPr>
          <w:trHeight w:val="170"/>
          <w:ins w:id="446"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84D6C7" w14:textId="77777777" w:rsidR="009F0072" w:rsidRPr="000B2DF5" w:rsidRDefault="009F0072" w:rsidP="007E05F8">
            <w:pPr>
              <w:jc w:val="both"/>
              <w:rPr>
                <w:ins w:id="447" w:author="Cagri Kucukyildiz" w:date="2017-12-05T17:33:00Z"/>
              </w:rPr>
            </w:pPr>
            <w:ins w:id="448" w:author="Cagri Kucukyildiz" w:date="2017-12-05T17:33:00Z">
              <w:r w:rsidRPr="000B2DF5">
                <w:rPr>
                  <w:lang w:val="en-GB"/>
                </w:rPr>
                <w:t>10.09.2017</w:t>
              </w:r>
            </w:ins>
          </w:p>
        </w:tc>
        <w:tc>
          <w:tcPr>
            <w:tcW w:w="43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A3056F3" w14:textId="77777777" w:rsidR="009F0072" w:rsidRPr="000B2DF5" w:rsidRDefault="009F0072" w:rsidP="007E05F8">
            <w:pPr>
              <w:jc w:val="both"/>
              <w:rPr>
                <w:ins w:id="449" w:author="Cagri Kucukyildiz" w:date="2017-12-05T17:33:00Z"/>
              </w:rPr>
            </w:pPr>
            <w:ins w:id="450" w:author="Cagri Kucukyildiz" w:date="2017-12-05T17:33:00Z">
              <w:r w:rsidRPr="000B2DF5">
                <w:rPr>
                  <w:lang w:val="en-GB"/>
                </w:rPr>
                <w:t>Kick-off</w:t>
              </w:r>
            </w:ins>
          </w:p>
        </w:tc>
      </w:tr>
      <w:tr w:rsidR="009F0072" w:rsidRPr="000B2DF5" w14:paraId="20F743FF" w14:textId="77777777" w:rsidTr="007E05F8">
        <w:trPr>
          <w:trHeight w:val="170"/>
          <w:ins w:id="451"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27178E" w14:textId="77777777" w:rsidR="009F0072" w:rsidRPr="000B2DF5" w:rsidRDefault="009F0072" w:rsidP="007E05F8">
            <w:pPr>
              <w:jc w:val="both"/>
              <w:rPr>
                <w:ins w:id="452" w:author="Cagri Kucukyildiz" w:date="2017-12-05T17:33:00Z"/>
              </w:rPr>
            </w:pPr>
            <w:ins w:id="453" w:author="Cagri Kucukyildiz" w:date="2017-12-05T17:33:00Z">
              <w:r w:rsidRPr="000B2DF5">
                <w:rPr>
                  <w:lang w:val="en-GB"/>
                </w:rPr>
                <w:t>10.10.2017</w:t>
              </w:r>
            </w:ins>
          </w:p>
        </w:tc>
        <w:tc>
          <w:tcPr>
            <w:tcW w:w="43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BFAA5B" w14:textId="77777777" w:rsidR="009F0072" w:rsidRPr="000B2DF5" w:rsidRDefault="009F0072" w:rsidP="007E05F8">
            <w:pPr>
              <w:jc w:val="both"/>
              <w:rPr>
                <w:ins w:id="454" w:author="Cagri Kucukyildiz" w:date="2017-12-05T17:33:00Z"/>
              </w:rPr>
            </w:pPr>
            <w:ins w:id="455" w:author="Cagri Kucukyildiz" w:date="2017-12-05T17:33:00Z">
              <w:r w:rsidRPr="000B2DF5">
                <w:rPr>
                  <w:lang w:val="en-GB"/>
                </w:rPr>
                <w:t xml:space="preserve">Steering Committee meeting </w:t>
              </w:r>
            </w:ins>
          </w:p>
        </w:tc>
      </w:tr>
      <w:tr w:rsidR="009F0072" w:rsidRPr="000B2DF5" w14:paraId="23FC73E2" w14:textId="77777777" w:rsidTr="007E05F8">
        <w:trPr>
          <w:trHeight w:val="170"/>
          <w:ins w:id="456"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F8466F" w14:textId="77777777" w:rsidR="009F0072" w:rsidRPr="000B2DF5" w:rsidRDefault="009F0072" w:rsidP="007E05F8">
            <w:pPr>
              <w:jc w:val="both"/>
              <w:rPr>
                <w:ins w:id="457" w:author="Cagri Kucukyildiz" w:date="2017-12-05T17:33:00Z"/>
              </w:rPr>
            </w:pPr>
            <w:ins w:id="458" w:author="Cagri Kucukyildiz" w:date="2017-12-05T17:33:00Z">
              <w:r w:rsidRPr="000B2DF5">
                <w:rPr>
                  <w:lang w:val="en-GB"/>
                </w:rPr>
                <w:t>11.03.2017</w:t>
              </w:r>
            </w:ins>
          </w:p>
        </w:tc>
        <w:tc>
          <w:tcPr>
            <w:tcW w:w="43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B2DE06" w14:textId="77777777" w:rsidR="009F0072" w:rsidRPr="000B2DF5" w:rsidRDefault="009F0072" w:rsidP="007E05F8">
            <w:pPr>
              <w:jc w:val="both"/>
              <w:rPr>
                <w:ins w:id="459" w:author="Cagri Kucukyildiz" w:date="2017-12-05T17:33:00Z"/>
              </w:rPr>
            </w:pPr>
            <w:ins w:id="460" w:author="Cagri Kucukyildiz" w:date="2017-12-05T17:33:00Z">
              <w:r w:rsidRPr="000B2DF5">
                <w:rPr>
                  <w:lang w:val="en-GB"/>
                </w:rPr>
                <w:t>Clear scope of work</w:t>
              </w:r>
            </w:ins>
          </w:p>
        </w:tc>
      </w:tr>
      <w:tr w:rsidR="009F0072" w:rsidRPr="000B2DF5" w14:paraId="6E141735" w14:textId="77777777" w:rsidTr="007E05F8">
        <w:trPr>
          <w:trHeight w:val="170"/>
          <w:ins w:id="461"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F66791" w14:textId="77777777" w:rsidR="009F0072" w:rsidRPr="000B2DF5" w:rsidRDefault="009F0072" w:rsidP="007E05F8">
            <w:pPr>
              <w:jc w:val="both"/>
              <w:rPr>
                <w:ins w:id="462" w:author="Cagri Kucukyildiz" w:date="2017-12-05T17:33:00Z"/>
              </w:rPr>
            </w:pPr>
            <w:ins w:id="463" w:author="Cagri Kucukyildiz" w:date="2017-12-05T17:33:00Z">
              <w:r w:rsidRPr="000B2DF5">
                <w:rPr>
                  <w:lang w:val="en-GB"/>
                </w:rPr>
                <w:t>12.07.2017</w:t>
              </w:r>
            </w:ins>
          </w:p>
        </w:tc>
        <w:tc>
          <w:tcPr>
            <w:tcW w:w="43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EFDD92" w14:textId="77777777" w:rsidR="009F0072" w:rsidRPr="000B2DF5" w:rsidRDefault="009F0072" w:rsidP="007E05F8">
            <w:pPr>
              <w:jc w:val="both"/>
              <w:rPr>
                <w:ins w:id="464" w:author="Cagri Kucukyildiz" w:date="2017-12-05T17:33:00Z"/>
              </w:rPr>
            </w:pPr>
            <w:ins w:id="465" w:author="Cagri Kucukyildiz" w:date="2017-12-05T17:33:00Z">
              <w:r w:rsidRPr="000B2DF5">
                <w:rPr>
                  <w:lang w:val="en-GB"/>
                </w:rPr>
                <w:t>Steering Committee meeting</w:t>
              </w:r>
            </w:ins>
          </w:p>
        </w:tc>
      </w:tr>
      <w:tr w:rsidR="009F0072" w:rsidRPr="000B2DF5" w14:paraId="30F4EB4F" w14:textId="77777777" w:rsidTr="007E05F8">
        <w:trPr>
          <w:trHeight w:val="170"/>
          <w:ins w:id="466"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3CB3F0C" w14:textId="77777777" w:rsidR="009F0072" w:rsidRPr="000B2DF5" w:rsidRDefault="009F0072" w:rsidP="007E05F8">
            <w:pPr>
              <w:jc w:val="both"/>
              <w:rPr>
                <w:ins w:id="467" w:author="Cagri Kucukyildiz" w:date="2017-12-05T17:33:00Z"/>
              </w:rPr>
            </w:pPr>
            <w:ins w:id="468" w:author="Cagri Kucukyildiz" w:date="2017-12-05T17:33:00Z">
              <w:r w:rsidRPr="000B2DF5">
                <w:rPr>
                  <w:lang w:val="en-GB"/>
                </w:rPr>
                <w:t>01.22.2018</w:t>
              </w:r>
            </w:ins>
          </w:p>
        </w:tc>
        <w:tc>
          <w:tcPr>
            <w:tcW w:w="43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3E6D52" w14:textId="77777777" w:rsidR="009F0072" w:rsidRPr="000B2DF5" w:rsidRDefault="009F0072" w:rsidP="007E05F8">
            <w:pPr>
              <w:jc w:val="both"/>
              <w:rPr>
                <w:ins w:id="469" w:author="Cagri Kucukyildiz" w:date="2017-12-05T17:33:00Z"/>
                <w:lang w:val="en-GB"/>
              </w:rPr>
            </w:pPr>
            <w:ins w:id="470" w:author="Cagri Kucukyildiz" w:date="2017-12-05T17:33:00Z">
              <w:r w:rsidRPr="000B2DF5">
                <w:rPr>
                  <w:lang w:val="en-GB"/>
                </w:rPr>
                <w:t>Project- group(s) and mandate established</w:t>
              </w:r>
            </w:ins>
          </w:p>
        </w:tc>
      </w:tr>
      <w:tr w:rsidR="009F0072" w:rsidRPr="000B2DF5" w14:paraId="6649B4D9" w14:textId="77777777" w:rsidTr="007E05F8">
        <w:trPr>
          <w:trHeight w:val="170"/>
          <w:ins w:id="471"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F40DBE" w14:textId="77777777" w:rsidR="009F0072" w:rsidRPr="000B2DF5" w:rsidRDefault="009F0072" w:rsidP="007E05F8">
            <w:pPr>
              <w:jc w:val="both"/>
              <w:rPr>
                <w:ins w:id="472" w:author="Cagri Kucukyildiz" w:date="2017-12-05T17:33:00Z"/>
              </w:rPr>
            </w:pPr>
            <w:ins w:id="473" w:author="Cagri Kucukyildiz" w:date="2017-12-05T17:33:00Z">
              <w:r w:rsidRPr="000B2DF5">
                <w:rPr>
                  <w:lang w:val="en-GB"/>
                </w:rPr>
                <w:t>03.30.2018</w:t>
              </w:r>
            </w:ins>
          </w:p>
        </w:tc>
        <w:tc>
          <w:tcPr>
            <w:tcW w:w="43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BFF5E9" w14:textId="77777777" w:rsidR="009F0072" w:rsidRPr="000B2DF5" w:rsidRDefault="009F0072" w:rsidP="007E05F8">
            <w:pPr>
              <w:jc w:val="both"/>
              <w:rPr>
                <w:ins w:id="474" w:author="Cagri Kucukyildiz" w:date="2017-12-05T17:33:00Z"/>
              </w:rPr>
            </w:pPr>
            <w:ins w:id="475" w:author="Cagri Kucukyildiz" w:date="2017-12-05T17:33:00Z">
              <w:r w:rsidRPr="000B2DF5">
                <w:rPr>
                  <w:lang w:val="en-GB"/>
                </w:rPr>
                <w:t>Steering Committee meeting</w:t>
              </w:r>
            </w:ins>
          </w:p>
        </w:tc>
      </w:tr>
      <w:tr w:rsidR="009F0072" w:rsidRPr="000B2DF5" w14:paraId="30ED6A02" w14:textId="77777777" w:rsidTr="007E05F8">
        <w:trPr>
          <w:trHeight w:val="170"/>
          <w:ins w:id="476"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ABD46E" w14:textId="77777777" w:rsidR="009F0072" w:rsidRPr="000B2DF5" w:rsidRDefault="009F0072" w:rsidP="007E05F8">
            <w:pPr>
              <w:jc w:val="both"/>
              <w:rPr>
                <w:ins w:id="477" w:author="Cagri Kucukyildiz" w:date="2017-12-05T17:33:00Z"/>
              </w:rPr>
            </w:pPr>
            <w:ins w:id="478" w:author="Cagri Kucukyildiz" w:date="2017-12-05T17:33:00Z">
              <w:r w:rsidRPr="000B2DF5">
                <w:rPr>
                  <w:lang w:val="en-GB"/>
                </w:rPr>
                <w:t>04.02.2018</w:t>
              </w:r>
            </w:ins>
          </w:p>
        </w:tc>
        <w:tc>
          <w:tcPr>
            <w:tcW w:w="43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015382" w14:textId="77777777" w:rsidR="009F0072" w:rsidRPr="000B2DF5" w:rsidRDefault="009F0072" w:rsidP="007E05F8">
            <w:pPr>
              <w:jc w:val="both"/>
              <w:rPr>
                <w:ins w:id="479" w:author="Cagri Kucukyildiz" w:date="2017-12-05T17:33:00Z"/>
              </w:rPr>
            </w:pPr>
            <w:ins w:id="480" w:author="Cagri Kucukyildiz" w:date="2017-12-05T17:33:00Z">
              <w:r w:rsidRPr="000B2DF5">
                <w:rPr>
                  <w:lang w:val="en-GB"/>
                </w:rPr>
                <w:t>Project plan approved</w:t>
              </w:r>
            </w:ins>
          </w:p>
        </w:tc>
      </w:tr>
      <w:tr w:rsidR="009F0072" w:rsidRPr="000B2DF5" w14:paraId="46E96F11" w14:textId="77777777" w:rsidTr="007E05F8">
        <w:trPr>
          <w:trHeight w:val="170"/>
          <w:ins w:id="481"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08A904" w14:textId="77777777" w:rsidR="009F0072" w:rsidRPr="000B2DF5" w:rsidRDefault="009F0072" w:rsidP="007E05F8">
            <w:pPr>
              <w:jc w:val="both"/>
              <w:rPr>
                <w:ins w:id="482" w:author="Cagri Kucukyildiz" w:date="2017-12-05T17:33:00Z"/>
              </w:rPr>
            </w:pPr>
            <w:ins w:id="483" w:author="Cagri Kucukyildiz" w:date="2017-12-05T17:33:00Z">
              <w:r w:rsidRPr="000B2DF5">
                <w:rPr>
                  <w:lang w:val="en-GB"/>
                </w:rPr>
                <w:t>10.22.2018</w:t>
              </w:r>
            </w:ins>
          </w:p>
        </w:tc>
        <w:tc>
          <w:tcPr>
            <w:tcW w:w="43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48D393" w14:textId="77777777" w:rsidR="009F0072" w:rsidRPr="000B2DF5" w:rsidRDefault="009F0072" w:rsidP="007E05F8">
            <w:pPr>
              <w:jc w:val="both"/>
              <w:rPr>
                <w:ins w:id="484" w:author="Cagri Kucukyildiz" w:date="2017-12-05T17:33:00Z"/>
              </w:rPr>
            </w:pPr>
            <w:ins w:id="485" w:author="Cagri Kucukyildiz" w:date="2017-12-05T17:33:00Z">
              <w:r w:rsidRPr="000B2DF5">
                <w:rPr>
                  <w:lang w:val="en-GB"/>
                </w:rPr>
                <w:t>Pilot installation</w:t>
              </w:r>
            </w:ins>
          </w:p>
        </w:tc>
      </w:tr>
      <w:tr w:rsidR="009F0072" w:rsidRPr="000B2DF5" w14:paraId="0A1E10AF" w14:textId="77777777" w:rsidTr="007E05F8">
        <w:trPr>
          <w:trHeight w:val="170"/>
          <w:ins w:id="486"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56AFA7" w14:textId="77777777" w:rsidR="009F0072" w:rsidRPr="000B2DF5" w:rsidRDefault="009F0072" w:rsidP="007E05F8">
            <w:pPr>
              <w:jc w:val="both"/>
              <w:rPr>
                <w:ins w:id="487" w:author="Cagri Kucukyildiz" w:date="2017-12-05T17:33:00Z"/>
              </w:rPr>
            </w:pPr>
            <w:ins w:id="488" w:author="Cagri Kucukyildiz" w:date="2017-12-05T17:33:00Z">
              <w:r w:rsidRPr="000B2DF5">
                <w:rPr>
                  <w:lang w:val="en-GB"/>
                </w:rPr>
                <w:t>02.18.2019</w:t>
              </w:r>
            </w:ins>
          </w:p>
        </w:tc>
        <w:tc>
          <w:tcPr>
            <w:tcW w:w="43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9D504B" w14:textId="77777777" w:rsidR="009F0072" w:rsidRPr="000B2DF5" w:rsidRDefault="009F0072" w:rsidP="007E05F8">
            <w:pPr>
              <w:jc w:val="both"/>
              <w:rPr>
                <w:ins w:id="489" w:author="Cagri Kucukyildiz" w:date="2017-12-05T17:33:00Z"/>
                <w:lang w:val="en-GB"/>
              </w:rPr>
            </w:pPr>
            <w:ins w:id="490" w:author="Cagri Kucukyildiz" w:date="2017-12-05T17:33:00Z">
              <w:r w:rsidRPr="000B2DF5">
                <w:rPr>
                  <w:lang w:val="en-GB"/>
                </w:rPr>
                <w:t>SAT Single Window Antigua and Barbuda</w:t>
              </w:r>
            </w:ins>
          </w:p>
        </w:tc>
      </w:tr>
      <w:tr w:rsidR="009F0072" w:rsidRPr="000B2DF5" w14:paraId="7C4D8266" w14:textId="77777777" w:rsidTr="007E05F8">
        <w:trPr>
          <w:trHeight w:val="170"/>
          <w:ins w:id="491"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72CF55" w14:textId="77777777" w:rsidR="009F0072" w:rsidRPr="000B2DF5" w:rsidRDefault="009F0072" w:rsidP="007E05F8">
            <w:pPr>
              <w:jc w:val="both"/>
              <w:rPr>
                <w:ins w:id="492" w:author="Cagri Kucukyildiz" w:date="2017-12-05T17:33:00Z"/>
              </w:rPr>
            </w:pPr>
            <w:ins w:id="493" w:author="Cagri Kucukyildiz" w:date="2017-12-05T17:33:00Z">
              <w:r w:rsidRPr="000B2DF5">
                <w:rPr>
                  <w:lang w:val="en-GB"/>
                </w:rPr>
                <w:t>02.20.2019</w:t>
              </w:r>
            </w:ins>
          </w:p>
        </w:tc>
        <w:tc>
          <w:tcPr>
            <w:tcW w:w="43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88CDD7" w14:textId="77777777" w:rsidR="009F0072" w:rsidRPr="000B2DF5" w:rsidRDefault="009F0072" w:rsidP="007E05F8">
            <w:pPr>
              <w:jc w:val="both"/>
              <w:rPr>
                <w:ins w:id="494" w:author="Cagri Kucukyildiz" w:date="2017-12-05T17:33:00Z"/>
              </w:rPr>
            </w:pPr>
            <w:ins w:id="495" w:author="Cagri Kucukyildiz" w:date="2017-12-05T17:33:00Z">
              <w:r w:rsidRPr="000B2DF5">
                <w:rPr>
                  <w:lang w:val="en-GB"/>
                </w:rPr>
                <w:t>Steering Committee meeting</w:t>
              </w:r>
            </w:ins>
          </w:p>
        </w:tc>
      </w:tr>
      <w:tr w:rsidR="009F0072" w:rsidRPr="000B2DF5" w14:paraId="3DB84B36" w14:textId="77777777" w:rsidTr="007E05F8">
        <w:trPr>
          <w:trHeight w:val="170"/>
          <w:ins w:id="496"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908654" w14:textId="77777777" w:rsidR="009F0072" w:rsidRPr="000B2DF5" w:rsidRDefault="009F0072" w:rsidP="007E05F8">
            <w:pPr>
              <w:jc w:val="both"/>
              <w:rPr>
                <w:ins w:id="497" w:author="Cagri Kucukyildiz" w:date="2017-12-05T17:33:00Z"/>
              </w:rPr>
            </w:pPr>
            <w:ins w:id="498" w:author="Cagri Kucukyildiz" w:date="2017-12-05T17:33:00Z">
              <w:r w:rsidRPr="000B2DF5">
                <w:rPr>
                  <w:lang w:val="en-GB"/>
                </w:rPr>
                <w:t>03.04.2019</w:t>
              </w:r>
            </w:ins>
          </w:p>
        </w:tc>
        <w:tc>
          <w:tcPr>
            <w:tcW w:w="43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7E2758" w14:textId="77777777" w:rsidR="009F0072" w:rsidRPr="000B2DF5" w:rsidRDefault="009F0072" w:rsidP="007E05F8">
            <w:pPr>
              <w:jc w:val="both"/>
              <w:rPr>
                <w:ins w:id="499" w:author="Cagri Kucukyildiz" w:date="2017-12-05T17:33:00Z"/>
                <w:lang w:val="en-GB"/>
              </w:rPr>
            </w:pPr>
            <w:ins w:id="500" w:author="Cagri Kucukyildiz" w:date="2017-12-05T17:33:00Z">
              <w:r w:rsidRPr="000B2DF5">
                <w:rPr>
                  <w:lang w:val="en-GB"/>
                </w:rPr>
                <w:t>Single Window Antigua and Barbuda in prod</w:t>
              </w:r>
            </w:ins>
          </w:p>
        </w:tc>
      </w:tr>
      <w:tr w:rsidR="009F0072" w:rsidRPr="000B2DF5" w14:paraId="65537C0D" w14:textId="77777777" w:rsidTr="007E05F8">
        <w:trPr>
          <w:trHeight w:val="170"/>
          <w:ins w:id="501" w:author="Cagri Kucukyildiz" w:date="2017-12-05T17:33:00Z"/>
        </w:trPr>
        <w:tc>
          <w:tcPr>
            <w:tcW w:w="65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2A345A" w14:textId="77777777" w:rsidR="009F0072" w:rsidRPr="000B2DF5" w:rsidRDefault="009F0072" w:rsidP="007E05F8">
            <w:pPr>
              <w:jc w:val="both"/>
              <w:rPr>
                <w:ins w:id="502" w:author="Cagri Kucukyildiz" w:date="2017-12-05T17:33:00Z"/>
              </w:rPr>
            </w:pPr>
            <w:ins w:id="503" w:author="Cagri Kucukyildiz" w:date="2017-12-05T17:33:00Z">
              <w:r w:rsidRPr="000B2DF5">
                <w:rPr>
                  <w:lang w:val="en-GB"/>
                </w:rPr>
                <w:t>05.31.2019</w:t>
              </w:r>
            </w:ins>
          </w:p>
        </w:tc>
        <w:tc>
          <w:tcPr>
            <w:tcW w:w="43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274374" w14:textId="77777777" w:rsidR="009F0072" w:rsidRPr="000B2DF5" w:rsidRDefault="009F0072" w:rsidP="007E05F8">
            <w:pPr>
              <w:jc w:val="both"/>
              <w:rPr>
                <w:ins w:id="504" w:author="Cagri Kucukyildiz" w:date="2017-12-05T17:33:00Z"/>
              </w:rPr>
            </w:pPr>
            <w:ins w:id="505" w:author="Cagri Kucukyildiz" w:date="2017-12-05T17:33:00Z">
              <w:r w:rsidRPr="000B2DF5">
                <w:rPr>
                  <w:lang w:val="en-GB"/>
                </w:rPr>
                <w:t>Report, including lessons learned</w:t>
              </w:r>
            </w:ins>
          </w:p>
        </w:tc>
      </w:tr>
    </w:tbl>
    <w:p w14:paraId="693E72D6" w14:textId="5E242926" w:rsidR="009A7E2E" w:rsidDel="00BE4C14" w:rsidRDefault="009A7E2E" w:rsidP="009A7E2E">
      <w:pPr>
        <w:rPr>
          <w:del w:id="506" w:author="Cagri Kucukyildiz" w:date="2017-12-05T16:39:00Z"/>
          <w:lang w:val="en-GB"/>
        </w:rPr>
      </w:pPr>
    </w:p>
    <w:p w14:paraId="758FA15A" w14:textId="651BFC63" w:rsidR="009A7E2E" w:rsidDel="00BE4C14" w:rsidRDefault="009A7E2E">
      <w:pPr>
        <w:spacing w:after="200" w:line="276" w:lineRule="auto"/>
        <w:rPr>
          <w:del w:id="507" w:author="Cagri Kucukyildiz" w:date="2017-12-05T16:39:00Z"/>
          <w:rFonts w:cs="Arial"/>
          <w:b/>
          <w:bCs/>
          <w:color w:val="000000" w:themeColor="text1"/>
          <w:kern w:val="32"/>
          <w:sz w:val="28"/>
          <w:szCs w:val="32"/>
          <w:lang w:val="en-GB"/>
        </w:rPr>
      </w:pPr>
      <w:del w:id="508" w:author="Cagri Kucukyildiz" w:date="2017-12-05T16:39:00Z">
        <w:r w:rsidDel="00BE4C14">
          <w:rPr>
            <w:color w:val="000000" w:themeColor="text1"/>
            <w:lang w:val="en-GB"/>
          </w:rPr>
          <w:br w:type="page"/>
        </w:r>
      </w:del>
    </w:p>
    <w:p w14:paraId="222DDF26" w14:textId="66C5C8F6" w:rsidR="00FD1E38" w:rsidRPr="007F6361" w:rsidRDefault="00FD1E38">
      <w:pPr>
        <w:spacing w:after="200" w:line="276" w:lineRule="auto"/>
        <w:rPr>
          <w:color w:val="000000" w:themeColor="text1"/>
          <w:lang w:val="en-GB"/>
        </w:rPr>
        <w:pPrChange w:id="509" w:author="Cagri Kucukyildiz" w:date="2017-12-05T16:39:00Z">
          <w:pPr>
            <w:pStyle w:val="Heading1"/>
          </w:pPr>
        </w:pPrChange>
      </w:pPr>
      <w:bookmarkStart w:id="510" w:name="_Toc500137316"/>
      <w:r w:rsidRPr="009F0072">
        <w:rPr>
          <w:b/>
          <w:color w:val="000000" w:themeColor="text1"/>
          <w:lang w:val="en-GB"/>
          <w:rPrChange w:id="511" w:author="Cagri Kucukyildiz" w:date="2017-12-05T17:33:00Z">
            <w:rPr>
              <w:b w:val="0"/>
              <w:bCs w:val="0"/>
              <w:color w:val="000000" w:themeColor="text1"/>
              <w:lang w:val="en-GB"/>
            </w:rPr>
          </w:rPrChange>
        </w:rPr>
        <w:lastRenderedPageBreak/>
        <w:t xml:space="preserve">IMO Single Window </w:t>
      </w:r>
      <w:del w:id="512" w:author="Cagri Kucukyildiz" w:date="2017-12-05T17:33:00Z">
        <w:r w:rsidR="00B34EAD" w:rsidRPr="009F0072" w:rsidDel="009F0072">
          <w:rPr>
            <w:b/>
            <w:color w:val="000000" w:themeColor="text1"/>
            <w:lang w:val="en-GB"/>
            <w:rPrChange w:id="513" w:author="Cagri Kucukyildiz" w:date="2017-12-05T17:33:00Z">
              <w:rPr>
                <w:b w:val="0"/>
                <w:bCs w:val="0"/>
                <w:color w:val="000000" w:themeColor="text1"/>
                <w:lang w:val="en-GB"/>
              </w:rPr>
            </w:rPrChange>
          </w:rPr>
          <w:delText xml:space="preserve">conceptual </w:delText>
        </w:r>
      </w:del>
      <w:ins w:id="514" w:author="Cagri Kucukyildiz" w:date="2017-12-05T17:33:00Z">
        <w:r w:rsidR="009F0072">
          <w:rPr>
            <w:b/>
            <w:color w:val="000000" w:themeColor="text1"/>
            <w:lang w:val="en-GB"/>
          </w:rPr>
          <w:t>C</w:t>
        </w:r>
        <w:r w:rsidR="009F0072" w:rsidRPr="009F0072">
          <w:rPr>
            <w:b/>
            <w:color w:val="000000" w:themeColor="text1"/>
            <w:lang w:val="en-GB"/>
            <w:rPrChange w:id="515" w:author="Cagri Kucukyildiz" w:date="2017-12-05T17:33:00Z">
              <w:rPr>
                <w:b w:val="0"/>
                <w:bCs w:val="0"/>
                <w:color w:val="000000" w:themeColor="text1"/>
                <w:lang w:val="en-GB"/>
              </w:rPr>
            </w:rPrChange>
          </w:rPr>
          <w:t xml:space="preserve">onceptual </w:t>
        </w:r>
      </w:ins>
      <w:del w:id="516" w:author="Cagri Kucukyildiz" w:date="2017-12-05T17:33:00Z">
        <w:r w:rsidRPr="009F0072" w:rsidDel="009F0072">
          <w:rPr>
            <w:b/>
            <w:color w:val="000000" w:themeColor="text1"/>
            <w:lang w:val="en-GB"/>
            <w:rPrChange w:id="517" w:author="Cagri Kucukyildiz" w:date="2017-12-05T17:33:00Z">
              <w:rPr>
                <w:b w:val="0"/>
                <w:bCs w:val="0"/>
                <w:color w:val="000000" w:themeColor="text1"/>
                <w:lang w:val="en-GB"/>
              </w:rPr>
            </w:rPrChange>
          </w:rPr>
          <w:delText>architecture</w:delText>
        </w:r>
      </w:del>
      <w:bookmarkEnd w:id="510"/>
      <w:ins w:id="518" w:author="Cagri Kucukyildiz" w:date="2017-12-05T17:33:00Z">
        <w:r w:rsidR="009F0072">
          <w:rPr>
            <w:b/>
            <w:color w:val="000000" w:themeColor="text1"/>
            <w:lang w:val="en-GB"/>
          </w:rPr>
          <w:t>A</w:t>
        </w:r>
        <w:r w:rsidR="009F0072" w:rsidRPr="009F0072">
          <w:rPr>
            <w:b/>
            <w:color w:val="000000" w:themeColor="text1"/>
            <w:lang w:val="en-GB"/>
            <w:rPrChange w:id="519" w:author="Cagri Kucukyildiz" w:date="2017-12-05T17:33:00Z">
              <w:rPr>
                <w:b w:val="0"/>
                <w:bCs w:val="0"/>
                <w:color w:val="000000" w:themeColor="text1"/>
                <w:lang w:val="en-GB"/>
              </w:rPr>
            </w:rPrChange>
          </w:rPr>
          <w:t>rchitecture</w:t>
        </w:r>
      </w:ins>
    </w:p>
    <w:p w14:paraId="639976F8" w14:textId="77777777" w:rsidR="00964894" w:rsidRDefault="00964894" w:rsidP="0084651E">
      <w:pPr>
        <w:jc w:val="both"/>
        <w:rPr>
          <w:lang w:val="en-GB"/>
        </w:rPr>
      </w:pPr>
    </w:p>
    <w:p w14:paraId="54D68C8B" w14:textId="73C7CE14" w:rsidR="003014BD" w:rsidRDefault="00DC15AE" w:rsidP="0084651E">
      <w:pPr>
        <w:jc w:val="both"/>
        <w:rPr>
          <w:lang w:val="en-GB"/>
        </w:rPr>
      </w:pPr>
      <w:r>
        <w:rPr>
          <w:lang w:val="en-GB"/>
        </w:rPr>
        <w:t xml:space="preserve">The </w:t>
      </w:r>
      <w:r w:rsidR="00C218D3">
        <w:rPr>
          <w:lang w:val="en-GB"/>
        </w:rPr>
        <w:t>system depicted below represents</w:t>
      </w:r>
      <w:r>
        <w:rPr>
          <w:lang w:val="en-GB"/>
        </w:rPr>
        <w:t xml:space="preserve"> </w:t>
      </w:r>
      <w:r w:rsidR="00FA47AD">
        <w:rPr>
          <w:lang w:val="en-GB"/>
        </w:rPr>
        <w:t xml:space="preserve">a </w:t>
      </w:r>
      <w:r w:rsidRPr="00DC15AE">
        <w:rPr>
          <w:lang w:val="en-GB"/>
        </w:rPr>
        <w:t>conceptual</w:t>
      </w:r>
      <w:r>
        <w:rPr>
          <w:lang w:val="en-GB"/>
        </w:rPr>
        <w:t xml:space="preserve"> architectural </w:t>
      </w:r>
      <w:r w:rsidRPr="00DC15AE">
        <w:rPr>
          <w:lang w:val="en-GB"/>
        </w:rPr>
        <w:t>model that defines the structure</w:t>
      </w:r>
      <w:r>
        <w:rPr>
          <w:lang w:val="en-GB"/>
        </w:rPr>
        <w:t xml:space="preserve"> and behaviour of the Single Window.</w:t>
      </w:r>
      <w:r w:rsidR="003014BD">
        <w:rPr>
          <w:lang w:val="en-GB"/>
        </w:rPr>
        <w:t xml:space="preserve"> This model assumes that a </w:t>
      </w:r>
      <w:r w:rsidR="003014BD" w:rsidRPr="003014BD">
        <w:rPr>
          <w:lang w:val="en-GB"/>
        </w:rPr>
        <w:t xml:space="preserve">single authority </w:t>
      </w:r>
      <w:r w:rsidR="003014BD">
        <w:rPr>
          <w:lang w:val="en-GB"/>
        </w:rPr>
        <w:t xml:space="preserve">has the responsibility to operate the system that </w:t>
      </w:r>
      <w:r w:rsidR="003014BD" w:rsidRPr="003014BD">
        <w:rPr>
          <w:lang w:val="en-GB"/>
        </w:rPr>
        <w:t>receives information electronically</w:t>
      </w:r>
      <w:r w:rsidR="003014BD">
        <w:rPr>
          <w:lang w:val="en-GB"/>
        </w:rPr>
        <w:t xml:space="preserve"> via the Single Window and thereby </w:t>
      </w:r>
      <w:r w:rsidR="003014BD" w:rsidRPr="003014BD">
        <w:rPr>
          <w:lang w:val="en-GB"/>
        </w:rPr>
        <w:t>disseminates</w:t>
      </w:r>
      <w:r w:rsidR="003014BD">
        <w:rPr>
          <w:lang w:val="en-GB"/>
        </w:rPr>
        <w:t xml:space="preserve"> </w:t>
      </w:r>
      <w:r w:rsidR="003014BD" w:rsidRPr="003014BD">
        <w:rPr>
          <w:lang w:val="en-GB"/>
        </w:rPr>
        <w:t xml:space="preserve">this information to all relevant </w:t>
      </w:r>
      <w:r w:rsidR="003014BD">
        <w:rPr>
          <w:lang w:val="en-GB"/>
        </w:rPr>
        <w:t>stakeholders.</w:t>
      </w:r>
    </w:p>
    <w:p w14:paraId="45DAA53C" w14:textId="77777777" w:rsidR="003E0AD8" w:rsidRDefault="00DC15AE" w:rsidP="0084651E">
      <w:pPr>
        <w:jc w:val="both"/>
        <w:rPr>
          <w:lang w:val="en-GB"/>
        </w:rPr>
      </w:pPr>
      <w:r>
        <w:rPr>
          <w:lang w:val="en-GB"/>
        </w:rPr>
        <w:t xml:space="preserve"> </w:t>
      </w:r>
    </w:p>
    <w:p w14:paraId="7001C87C" w14:textId="275ECF60" w:rsidR="0010562D" w:rsidRDefault="00B040CB" w:rsidP="0084651E">
      <w:pPr>
        <w:jc w:val="both"/>
        <w:rPr>
          <w:lang w:val="en-GB"/>
        </w:rPr>
      </w:pPr>
      <w:r w:rsidRPr="00B040CB">
        <w:rPr>
          <w:lang w:val="en-GB"/>
        </w:rPr>
        <w:t>Th</w:t>
      </w:r>
      <w:r>
        <w:rPr>
          <w:lang w:val="en-GB"/>
        </w:rPr>
        <w:t>e</w:t>
      </w:r>
      <w:r w:rsidRPr="00B040CB">
        <w:rPr>
          <w:lang w:val="en-GB"/>
        </w:rPr>
        <w:t xml:space="preserve"> </w:t>
      </w:r>
      <w:r>
        <w:rPr>
          <w:lang w:val="en-GB"/>
        </w:rPr>
        <w:t>c</w:t>
      </w:r>
      <w:r w:rsidRPr="00B040CB">
        <w:rPr>
          <w:lang w:val="en-GB"/>
        </w:rPr>
        <w:t xml:space="preserve">onceptual </w:t>
      </w:r>
      <w:r>
        <w:rPr>
          <w:lang w:val="en-GB"/>
        </w:rPr>
        <w:t>m</w:t>
      </w:r>
      <w:r w:rsidRPr="00B040CB">
        <w:rPr>
          <w:lang w:val="en-GB"/>
        </w:rPr>
        <w:t>odel illustrates that the N</w:t>
      </w:r>
      <w:r w:rsidR="0053529C">
        <w:rPr>
          <w:lang w:val="en-GB"/>
        </w:rPr>
        <w:t>M</w:t>
      </w:r>
      <w:r w:rsidRPr="00B040CB">
        <w:rPr>
          <w:lang w:val="en-GB"/>
        </w:rPr>
        <w:t xml:space="preserve">SW consists </w:t>
      </w:r>
      <w:del w:id="520" w:author="Cagri Kucukyildiz" w:date="2017-12-05T16:40:00Z">
        <w:r w:rsidRPr="00B040CB" w:rsidDel="00C335E4">
          <w:rPr>
            <w:lang w:val="en-GB"/>
          </w:rPr>
          <w:delText xml:space="preserve">of </w:delText>
        </w:r>
      </w:del>
      <w:r w:rsidRPr="00B040CB">
        <w:rPr>
          <w:lang w:val="en-GB"/>
        </w:rPr>
        <w:t>an environment whereby ship data</w:t>
      </w:r>
      <w:r>
        <w:rPr>
          <w:lang w:val="en-GB"/>
        </w:rPr>
        <w:t xml:space="preserve"> </w:t>
      </w:r>
      <w:r w:rsidRPr="00B040CB">
        <w:rPr>
          <w:lang w:val="en-GB"/>
        </w:rPr>
        <w:t>providers can submit information electronically either through a user interface or a system-to</w:t>
      </w:r>
      <w:r>
        <w:rPr>
          <w:lang w:val="en-GB"/>
        </w:rPr>
        <w:t>-</w:t>
      </w:r>
      <w:r w:rsidRPr="00B040CB">
        <w:rPr>
          <w:lang w:val="en-GB"/>
        </w:rPr>
        <w:t>system</w:t>
      </w:r>
      <w:r>
        <w:rPr>
          <w:lang w:val="en-GB"/>
        </w:rPr>
        <w:t xml:space="preserve"> </w:t>
      </w:r>
      <w:r w:rsidRPr="00B040CB">
        <w:rPr>
          <w:lang w:val="en-GB"/>
        </w:rPr>
        <w:t xml:space="preserve">interface. </w:t>
      </w:r>
      <w:r w:rsidR="0010562D">
        <w:rPr>
          <w:lang w:val="en-GB"/>
        </w:rPr>
        <w:t xml:space="preserve">The </w:t>
      </w:r>
      <w:r w:rsidR="0010562D" w:rsidRPr="003E0AD8">
        <w:rPr>
          <w:lang w:val="en-GB"/>
        </w:rPr>
        <w:t xml:space="preserve">information is </w:t>
      </w:r>
      <w:r w:rsidR="0010562D">
        <w:rPr>
          <w:lang w:val="en-GB"/>
        </w:rPr>
        <w:t>digitized</w:t>
      </w:r>
      <w:r w:rsidR="0010562D" w:rsidRPr="003E0AD8">
        <w:rPr>
          <w:lang w:val="en-GB"/>
        </w:rPr>
        <w:t xml:space="preserve">, </w:t>
      </w:r>
      <w:r w:rsidR="0010562D">
        <w:rPr>
          <w:lang w:val="en-GB"/>
        </w:rPr>
        <w:t>and the</w:t>
      </w:r>
      <w:r w:rsidR="0010562D" w:rsidRPr="003E0AD8">
        <w:rPr>
          <w:lang w:val="en-GB"/>
        </w:rPr>
        <w:t xml:space="preserve"> individual data elements </w:t>
      </w:r>
      <w:r w:rsidR="007D2291">
        <w:rPr>
          <w:lang w:val="en-GB"/>
        </w:rPr>
        <w:t>will</w:t>
      </w:r>
      <w:r w:rsidR="0010562D" w:rsidRPr="003E0AD8">
        <w:rPr>
          <w:lang w:val="en-GB"/>
        </w:rPr>
        <w:t xml:space="preserve"> be submitted once only.</w:t>
      </w:r>
    </w:p>
    <w:p w14:paraId="1BCC60E3" w14:textId="77777777" w:rsidR="003E5FDF" w:rsidRDefault="003E5FDF" w:rsidP="0084651E">
      <w:pPr>
        <w:jc w:val="both"/>
        <w:rPr>
          <w:lang w:val="en-GB"/>
        </w:rPr>
      </w:pPr>
    </w:p>
    <w:p w14:paraId="0F752726" w14:textId="77777777" w:rsidR="00B34EAD" w:rsidRDefault="00B34EAD" w:rsidP="0084651E">
      <w:pPr>
        <w:jc w:val="both"/>
        <w:rPr>
          <w:lang w:val="en-GB"/>
        </w:rPr>
      </w:pPr>
    </w:p>
    <w:p w14:paraId="1C6B9813" w14:textId="77777777" w:rsidR="0084651E" w:rsidRDefault="0084651E" w:rsidP="0084651E">
      <w:pPr>
        <w:keepNext/>
        <w:jc w:val="center"/>
      </w:pPr>
      <w:r>
        <w:rPr>
          <w:noProof/>
          <w:lang w:val="en-GB" w:eastAsia="en-GB"/>
        </w:rPr>
        <w:drawing>
          <wp:inline distT="0" distB="0" distL="0" distR="0" wp14:anchorId="6A88ECC3" wp14:editId="21EFF51F">
            <wp:extent cx="5112689" cy="3103335"/>
            <wp:effectExtent l="0" t="0" r="0" b="190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2332" cy="3103118"/>
                    </a:xfrm>
                    <a:prstGeom prst="rect">
                      <a:avLst/>
                    </a:prstGeom>
                  </pic:spPr>
                </pic:pic>
              </a:graphicData>
            </a:graphic>
          </wp:inline>
        </w:drawing>
      </w:r>
    </w:p>
    <w:p w14:paraId="66B5DE60" w14:textId="77777777" w:rsidR="0084651E" w:rsidRPr="0084651E" w:rsidRDefault="0084651E">
      <w:pPr>
        <w:pStyle w:val="Caption"/>
        <w:jc w:val="center"/>
        <w:rPr>
          <w:lang w:val="en-GB"/>
        </w:rPr>
        <w:pPrChange w:id="521" w:author="Cagri Kucukyildiz" w:date="2017-12-05T16:41:00Z">
          <w:pPr>
            <w:pStyle w:val="Caption"/>
            <w:jc w:val="right"/>
          </w:pPr>
        </w:pPrChange>
      </w:pPr>
      <w:r w:rsidRPr="0084651E">
        <w:rPr>
          <w:color w:val="000000" w:themeColor="text1"/>
          <w:lang w:val="en-GB"/>
        </w:rPr>
        <w:t xml:space="preserve">Figure </w:t>
      </w:r>
      <w:r w:rsidRPr="0084651E">
        <w:rPr>
          <w:color w:val="000000" w:themeColor="text1"/>
          <w:lang w:val="en-GB"/>
        </w:rPr>
        <w:fldChar w:fldCharType="begin"/>
      </w:r>
      <w:r w:rsidRPr="0084651E">
        <w:rPr>
          <w:color w:val="000000" w:themeColor="text1"/>
          <w:lang w:val="en-GB"/>
        </w:rPr>
        <w:instrText xml:space="preserve"> SEQ Figur \* ARABIC </w:instrText>
      </w:r>
      <w:r w:rsidRPr="0084651E">
        <w:rPr>
          <w:color w:val="000000" w:themeColor="text1"/>
          <w:lang w:val="en-GB"/>
        </w:rPr>
        <w:fldChar w:fldCharType="separate"/>
      </w:r>
      <w:r w:rsidR="00DF4547">
        <w:rPr>
          <w:noProof/>
          <w:color w:val="000000" w:themeColor="text1"/>
          <w:lang w:val="en-GB"/>
        </w:rPr>
        <w:t>4</w:t>
      </w:r>
      <w:r w:rsidRPr="0084651E">
        <w:rPr>
          <w:color w:val="000000" w:themeColor="text1"/>
          <w:lang w:val="en-GB"/>
        </w:rPr>
        <w:fldChar w:fldCharType="end"/>
      </w:r>
      <w:r w:rsidRPr="0084651E">
        <w:rPr>
          <w:color w:val="000000" w:themeColor="text1"/>
          <w:lang w:val="en-GB"/>
        </w:rPr>
        <w:t xml:space="preserve"> Single Window conceptual architecture</w:t>
      </w:r>
    </w:p>
    <w:p w14:paraId="6A210208" w14:textId="77777777" w:rsidR="0084651E" w:rsidRDefault="0084651E" w:rsidP="0084651E">
      <w:pPr>
        <w:jc w:val="both"/>
        <w:rPr>
          <w:lang w:val="en-GB"/>
        </w:rPr>
      </w:pPr>
    </w:p>
    <w:p w14:paraId="0F57E219" w14:textId="77777777" w:rsidR="007D2291" w:rsidRDefault="007D2291" w:rsidP="0084651E">
      <w:pPr>
        <w:jc w:val="both"/>
        <w:rPr>
          <w:lang w:val="en-GB"/>
        </w:rPr>
      </w:pPr>
      <w:r w:rsidRPr="00E9521B">
        <w:rPr>
          <w:lang w:val="en-GB"/>
        </w:rPr>
        <w:t>Within this general system configuration there are many possible ways of how to define the</w:t>
      </w:r>
      <w:r>
        <w:rPr>
          <w:lang w:val="en-GB"/>
        </w:rPr>
        <w:t xml:space="preserve"> </w:t>
      </w:r>
      <w:r w:rsidRPr="00E9521B">
        <w:rPr>
          <w:lang w:val="en-GB"/>
        </w:rPr>
        <w:t>architecture of a N</w:t>
      </w:r>
      <w:r w:rsidR="0053529C">
        <w:rPr>
          <w:lang w:val="en-GB"/>
        </w:rPr>
        <w:t>M</w:t>
      </w:r>
      <w:r w:rsidRPr="00E9521B">
        <w:rPr>
          <w:lang w:val="en-GB"/>
        </w:rPr>
        <w:t>SW</w:t>
      </w:r>
      <w:r>
        <w:rPr>
          <w:lang w:val="en-GB"/>
        </w:rPr>
        <w:t xml:space="preserve"> depending upon </w:t>
      </w:r>
      <w:r w:rsidRPr="00E9521B">
        <w:rPr>
          <w:lang w:val="en-GB"/>
        </w:rPr>
        <w:t xml:space="preserve">each </w:t>
      </w:r>
      <w:r>
        <w:rPr>
          <w:lang w:val="en-GB"/>
        </w:rPr>
        <w:t>s</w:t>
      </w:r>
      <w:r w:rsidRPr="00E9521B">
        <w:rPr>
          <w:lang w:val="en-GB"/>
        </w:rPr>
        <w:t>tate own requirements and conditions.</w:t>
      </w:r>
      <w:r>
        <w:rPr>
          <w:lang w:val="en-GB"/>
        </w:rPr>
        <w:t xml:space="preserve"> </w:t>
      </w:r>
    </w:p>
    <w:p w14:paraId="39898FDB" w14:textId="77777777" w:rsidR="007D2291" w:rsidRDefault="007D2291" w:rsidP="0084651E">
      <w:pPr>
        <w:jc w:val="both"/>
        <w:rPr>
          <w:lang w:val="en-GB"/>
        </w:rPr>
      </w:pPr>
    </w:p>
    <w:p w14:paraId="6D6095EE" w14:textId="77777777" w:rsidR="0084651E" w:rsidRPr="00E9521B" w:rsidRDefault="0084651E" w:rsidP="0084651E">
      <w:pPr>
        <w:jc w:val="both"/>
        <w:rPr>
          <w:lang w:val="en-GB"/>
        </w:rPr>
      </w:pPr>
      <w:r w:rsidRPr="00E9521B">
        <w:rPr>
          <w:lang w:val="en-GB"/>
        </w:rPr>
        <w:t>Th</w:t>
      </w:r>
      <w:r>
        <w:rPr>
          <w:lang w:val="en-GB"/>
        </w:rPr>
        <w:t>e</w:t>
      </w:r>
      <w:r w:rsidRPr="00E9521B">
        <w:rPr>
          <w:lang w:val="en-GB"/>
        </w:rPr>
        <w:t xml:space="preserve"> figure illustrates the information</w:t>
      </w:r>
      <w:r>
        <w:rPr>
          <w:lang w:val="en-GB"/>
        </w:rPr>
        <w:t xml:space="preserve"> </w:t>
      </w:r>
      <w:r w:rsidRPr="00E9521B">
        <w:rPr>
          <w:lang w:val="en-GB"/>
        </w:rPr>
        <w:t>flows which take place within the N</w:t>
      </w:r>
      <w:r w:rsidR="0053529C">
        <w:rPr>
          <w:lang w:val="en-GB"/>
        </w:rPr>
        <w:t>M</w:t>
      </w:r>
      <w:r w:rsidRPr="00E9521B">
        <w:rPr>
          <w:lang w:val="en-GB"/>
        </w:rPr>
        <w:t xml:space="preserve">SW, </w:t>
      </w:r>
      <w:r>
        <w:rPr>
          <w:lang w:val="en-GB"/>
        </w:rPr>
        <w:t>such as</w:t>
      </w:r>
      <w:r w:rsidRPr="00E9521B">
        <w:rPr>
          <w:lang w:val="en-GB"/>
        </w:rPr>
        <w:t>:</w:t>
      </w:r>
    </w:p>
    <w:p w14:paraId="2D64AF58" w14:textId="77777777" w:rsidR="0084651E" w:rsidRPr="00E9521B" w:rsidRDefault="0084651E" w:rsidP="0084651E">
      <w:pPr>
        <w:pStyle w:val="ListParagraph"/>
        <w:numPr>
          <w:ilvl w:val="0"/>
          <w:numId w:val="12"/>
        </w:numPr>
        <w:jc w:val="both"/>
        <w:rPr>
          <w:lang w:val="en-GB"/>
        </w:rPr>
      </w:pPr>
      <w:r w:rsidRPr="00E9521B">
        <w:rPr>
          <w:lang w:val="en-GB"/>
        </w:rPr>
        <w:t>the submission of information by the shipping industry (e.g. ship master or agent) and the receipt of decisions from authorities;</w:t>
      </w:r>
    </w:p>
    <w:p w14:paraId="0AA77B65" w14:textId="34B7724D" w:rsidR="0084651E" w:rsidRDefault="0084651E" w:rsidP="0084651E">
      <w:pPr>
        <w:pStyle w:val="ListParagraph"/>
        <w:numPr>
          <w:ilvl w:val="0"/>
          <w:numId w:val="12"/>
        </w:numPr>
        <w:jc w:val="both"/>
        <w:rPr>
          <w:lang w:val="en-GB"/>
        </w:rPr>
      </w:pPr>
      <w:r w:rsidRPr="00E9521B">
        <w:rPr>
          <w:lang w:val="en-GB"/>
        </w:rPr>
        <w:t>the distribution of the received information to the authorities and the submission of their decisio</w:t>
      </w:r>
      <w:r>
        <w:rPr>
          <w:lang w:val="en-GB"/>
        </w:rPr>
        <w:t>ns to the shipping industry</w:t>
      </w:r>
    </w:p>
    <w:p w14:paraId="56357C8D" w14:textId="77777777" w:rsidR="0084651E" w:rsidRDefault="0084651E" w:rsidP="0084651E">
      <w:pPr>
        <w:jc w:val="both"/>
        <w:rPr>
          <w:lang w:val="en-GB"/>
        </w:rPr>
      </w:pPr>
    </w:p>
    <w:p w14:paraId="5CF8032A" w14:textId="77777777" w:rsidR="00B34EAD" w:rsidRDefault="00B34EAD" w:rsidP="0084651E">
      <w:pPr>
        <w:jc w:val="both"/>
        <w:rPr>
          <w:lang w:val="en-GB"/>
        </w:rPr>
      </w:pPr>
      <w:r w:rsidRPr="00A11B49">
        <w:rPr>
          <w:lang w:val="en-GB"/>
        </w:rPr>
        <w:t>Due to the rapid evolution of technologies during the</w:t>
      </w:r>
      <w:r>
        <w:rPr>
          <w:lang w:val="en-GB"/>
        </w:rPr>
        <w:t xml:space="preserve"> </w:t>
      </w:r>
      <w:r w:rsidRPr="00A11B49">
        <w:rPr>
          <w:lang w:val="en-GB"/>
        </w:rPr>
        <w:t>last decade and the exponential rise in the possibilities</w:t>
      </w:r>
      <w:r>
        <w:rPr>
          <w:lang w:val="en-GB"/>
        </w:rPr>
        <w:t xml:space="preserve"> </w:t>
      </w:r>
      <w:r w:rsidRPr="00A11B49">
        <w:rPr>
          <w:lang w:val="en-GB"/>
        </w:rPr>
        <w:t>of exchange and storage, it i</w:t>
      </w:r>
      <w:r>
        <w:rPr>
          <w:lang w:val="en-GB"/>
        </w:rPr>
        <w:t xml:space="preserve">s recommended to have an open architectural </w:t>
      </w:r>
      <w:r w:rsidRPr="00A11B49">
        <w:rPr>
          <w:lang w:val="en-GB"/>
        </w:rPr>
        <w:t xml:space="preserve">vision geared to the future. </w:t>
      </w:r>
      <w:r>
        <w:rPr>
          <w:lang w:val="en-GB"/>
        </w:rPr>
        <w:t>Central topics:</w:t>
      </w:r>
    </w:p>
    <w:p w14:paraId="319E4936" w14:textId="77777777" w:rsidR="00B34EAD" w:rsidRDefault="00B34EAD" w:rsidP="0084651E">
      <w:pPr>
        <w:jc w:val="both"/>
        <w:rPr>
          <w:lang w:val="en-GB"/>
        </w:rPr>
      </w:pPr>
    </w:p>
    <w:p w14:paraId="206B6620" w14:textId="77777777" w:rsidR="00B34EAD" w:rsidRDefault="000C0710" w:rsidP="0084651E">
      <w:pPr>
        <w:pStyle w:val="ListParagraph"/>
        <w:numPr>
          <w:ilvl w:val="0"/>
          <w:numId w:val="6"/>
        </w:numPr>
        <w:jc w:val="both"/>
        <w:rPr>
          <w:lang w:val="en-GB"/>
        </w:rPr>
      </w:pPr>
      <w:r>
        <w:rPr>
          <w:lang w:val="en-GB"/>
        </w:rPr>
        <w:t>m</w:t>
      </w:r>
      <w:r w:rsidR="00B34EAD">
        <w:rPr>
          <w:lang w:val="en-GB"/>
        </w:rPr>
        <w:t>odular design and standardized interfaces</w:t>
      </w:r>
      <w:r>
        <w:rPr>
          <w:lang w:val="en-GB"/>
        </w:rPr>
        <w:t>;</w:t>
      </w:r>
    </w:p>
    <w:p w14:paraId="62FDC392" w14:textId="77777777" w:rsidR="00B34EAD" w:rsidRDefault="000C0710" w:rsidP="0084651E">
      <w:pPr>
        <w:pStyle w:val="ListParagraph"/>
        <w:numPr>
          <w:ilvl w:val="0"/>
          <w:numId w:val="6"/>
        </w:numPr>
        <w:jc w:val="both"/>
        <w:rPr>
          <w:lang w:val="en-GB"/>
        </w:rPr>
      </w:pPr>
      <w:r>
        <w:rPr>
          <w:lang w:val="en-GB"/>
        </w:rPr>
        <w:t>e</w:t>
      </w:r>
      <w:r w:rsidR="00B34EAD" w:rsidRPr="000964EB">
        <w:rPr>
          <w:lang w:val="en-GB"/>
        </w:rPr>
        <w:t xml:space="preserve">nsure interconnection with </w:t>
      </w:r>
      <w:r w:rsidR="00B34EAD">
        <w:rPr>
          <w:lang w:val="en-GB"/>
        </w:rPr>
        <w:t>ships/agent for reporting</w:t>
      </w:r>
      <w:r>
        <w:rPr>
          <w:lang w:val="en-GB"/>
        </w:rPr>
        <w:t>;</w:t>
      </w:r>
    </w:p>
    <w:p w14:paraId="30E1B0C7" w14:textId="77777777" w:rsidR="00B34EAD" w:rsidRDefault="000C0710" w:rsidP="0084651E">
      <w:pPr>
        <w:pStyle w:val="ListParagraph"/>
        <w:numPr>
          <w:ilvl w:val="0"/>
          <w:numId w:val="6"/>
        </w:numPr>
        <w:jc w:val="both"/>
        <w:rPr>
          <w:lang w:val="en-GB"/>
        </w:rPr>
      </w:pPr>
      <w:r>
        <w:rPr>
          <w:lang w:val="en-GB"/>
        </w:rPr>
        <w:t>e</w:t>
      </w:r>
      <w:r w:rsidR="00B34EAD" w:rsidRPr="000964EB">
        <w:rPr>
          <w:lang w:val="en-GB"/>
        </w:rPr>
        <w:t>nsure interconnection with authorities and ent</w:t>
      </w:r>
      <w:r w:rsidR="00B34EAD">
        <w:rPr>
          <w:lang w:val="en-GB"/>
        </w:rPr>
        <w:t>ities having autonomous systems</w:t>
      </w:r>
      <w:r>
        <w:rPr>
          <w:lang w:val="en-GB"/>
        </w:rPr>
        <w:t>;</w:t>
      </w:r>
    </w:p>
    <w:p w14:paraId="1DAE0801" w14:textId="77777777" w:rsidR="00B34EAD" w:rsidRDefault="000C0710" w:rsidP="0084651E">
      <w:pPr>
        <w:pStyle w:val="ListParagraph"/>
        <w:numPr>
          <w:ilvl w:val="0"/>
          <w:numId w:val="6"/>
        </w:numPr>
        <w:jc w:val="both"/>
        <w:rPr>
          <w:lang w:val="en-GB"/>
        </w:rPr>
      </w:pPr>
      <w:r>
        <w:rPr>
          <w:lang w:val="en-GB"/>
        </w:rPr>
        <w:t>e</w:t>
      </w:r>
      <w:r w:rsidR="00B34EAD" w:rsidRPr="000964EB">
        <w:rPr>
          <w:lang w:val="en-GB"/>
        </w:rPr>
        <w:t xml:space="preserve">xchange with </w:t>
      </w:r>
      <w:r w:rsidR="0084651E">
        <w:rPr>
          <w:lang w:val="en-GB"/>
        </w:rPr>
        <w:t>stakeholders/users</w:t>
      </w:r>
      <w:r w:rsidR="00B34EAD" w:rsidRPr="000964EB">
        <w:rPr>
          <w:lang w:val="en-GB"/>
        </w:rPr>
        <w:t xml:space="preserve"> not having (own) </w:t>
      </w:r>
      <w:r w:rsidR="00B34EAD">
        <w:rPr>
          <w:lang w:val="en-GB"/>
        </w:rPr>
        <w:t>computer systems</w:t>
      </w:r>
      <w:r>
        <w:rPr>
          <w:lang w:val="en-GB"/>
        </w:rPr>
        <w:t>;</w:t>
      </w:r>
    </w:p>
    <w:p w14:paraId="18244C15" w14:textId="7CA8C2CB" w:rsidR="00B34EAD" w:rsidRDefault="000C0710" w:rsidP="0084651E">
      <w:pPr>
        <w:pStyle w:val="ListParagraph"/>
        <w:numPr>
          <w:ilvl w:val="0"/>
          <w:numId w:val="6"/>
        </w:numPr>
        <w:jc w:val="both"/>
        <w:rPr>
          <w:lang w:val="en-GB"/>
        </w:rPr>
      </w:pPr>
      <w:r>
        <w:rPr>
          <w:lang w:val="en-GB"/>
        </w:rPr>
        <w:t>c</w:t>
      </w:r>
      <w:r w:rsidR="00B34EAD" w:rsidRPr="000964EB">
        <w:rPr>
          <w:lang w:val="en-GB"/>
        </w:rPr>
        <w:t xml:space="preserve">ompensate for the absence, the poor quality or </w:t>
      </w:r>
      <w:r w:rsidR="00B34EAD">
        <w:rPr>
          <w:lang w:val="en-GB"/>
        </w:rPr>
        <w:t xml:space="preserve">the high costs of </w:t>
      </w:r>
      <w:r w:rsidR="00FA47AD">
        <w:rPr>
          <w:lang w:val="en-GB"/>
        </w:rPr>
        <w:t xml:space="preserve">telecom </w:t>
      </w:r>
      <w:r w:rsidR="00B34EAD">
        <w:rPr>
          <w:lang w:val="en-GB"/>
        </w:rPr>
        <w:t>links</w:t>
      </w:r>
      <w:r>
        <w:rPr>
          <w:lang w:val="en-GB"/>
        </w:rPr>
        <w:t>;</w:t>
      </w:r>
    </w:p>
    <w:p w14:paraId="40E6247C" w14:textId="77777777" w:rsidR="00B34EAD" w:rsidRPr="000964EB" w:rsidRDefault="000C0710" w:rsidP="0084651E">
      <w:pPr>
        <w:pStyle w:val="ListParagraph"/>
        <w:numPr>
          <w:ilvl w:val="0"/>
          <w:numId w:val="6"/>
        </w:numPr>
        <w:jc w:val="both"/>
        <w:rPr>
          <w:lang w:val="en-GB"/>
        </w:rPr>
      </w:pPr>
      <w:r>
        <w:rPr>
          <w:lang w:val="en-GB"/>
        </w:rPr>
        <w:lastRenderedPageBreak/>
        <w:t>e</w:t>
      </w:r>
      <w:r w:rsidR="00B34EAD">
        <w:rPr>
          <w:lang w:val="en-GB"/>
        </w:rPr>
        <w:t>nsure continuity of the service</w:t>
      </w:r>
    </w:p>
    <w:p w14:paraId="58129218" w14:textId="77777777" w:rsidR="00E9521B" w:rsidRDefault="00E9521B" w:rsidP="0084651E">
      <w:pPr>
        <w:jc w:val="both"/>
        <w:rPr>
          <w:lang w:val="en-GB"/>
        </w:rPr>
      </w:pPr>
    </w:p>
    <w:p w14:paraId="5B7B95E2" w14:textId="3FEDB574" w:rsidR="00E038DA" w:rsidRDefault="007D2291" w:rsidP="007D2291">
      <w:pPr>
        <w:spacing w:after="200" w:line="276" w:lineRule="auto"/>
        <w:jc w:val="both"/>
        <w:rPr>
          <w:color w:val="000000" w:themeColor="text1"/>
          <w:lang w:val="en-GB"/>
        </w:rPr>
      </w:pPr>
      <w:r w:rsidRPr="007D2291">
        <w:rPr>
          <w:lang w:val="en-GB"/>
        </w:rPr>
        <w:t xml:space="preserve">The FAL Convention encourages the use of modern information and communication technology and, in particular, electronic exchange of information, including electronic data interchange (EDI), to transmit information related to maritime transport. </w:t>
      </w:r>
      <w:commentRangeStart w:id="522"/>
      <w:del w:id="523" w:author="Cagri Kucukyildiz" w:date="2017-12-05T16:45:00Z">
        <w:r w:rsidDel="00C335E4">
          <w:rPr>
            <w:lang w:val="en-GB"/>
          </w:rPr>
          <w:delText xml:space="preserve">The use of </w:delText>
        </w:r>
        <w:r w:rsidRPr="007D2291" w:rsidDel="00C335E4">
          <w:rPr>
            <w:lang w:val="en-GB"/>
          </w:rPr>
          <w:delText>electronic data interchange</w:delText>
        </w:r>
        <w:r w:rsidDel="00C335E4">
          <w:rPr>
            <w:color w:val="000000" w:themeColor="text1"/>
            <w:lang w:val="en-GB"/>
          </w:rPr>
          <w:delText xml:space="preserve"> is a central part of the </w:delText>
        </w:r>
        <w:r w:rsidRPr="007D2291" w:rsidDel="00C335E4">
          <w:rPr>
            <w:color w:val="000000" w:themeColor="text1"/>
            <w:lang w:val="en-GB"/>
          </w:rPr>
          <w:delText xml:space="preserve">conceptual </w:delText>
        </w:r>
        <w:r w:rsidR="00E038DA" w:rsidRPr="007D2291" w:rsidDel="00C335E4">
          <w:rPr>
            <w:color w:val="000000" w:themeColor="text1"/>
            <w:lang w:val="en-GB"/>
          </w:rPr>
          <w:delText>architecture</w:delText>
        </w:r>
        <w:r w:rsidR="00E038DA" w:rsidDel="00C335E4">
          <w:rPr>
            <w:color w:val="000000" w:themeColor="text1"/>
            <w:lang w:val="en-GB"/>
          </w:rPr>
          <w:delText>;</w:delText>
        </w:r>
        <w:r w:rsidDel="00C335E4">
          <w:rPr>
            <w:color w:val="000000" w:themeColor="text1"/>
            <w:lang w:val="en-GB"/>
          </w:rPr>
          <w:delText xml:space="preserve"> however at this point in time the requirements for this kind of interface(s) at not</w:delText>
        </w:r>
        <w:r w:rsidR="00E038DA" w:rsidDel="00C335E4">
          <w:rPr>
            <w:color w:val="000000" w:themeColor="text1"/>
            <w:lang w:val="en-GB"/>
          </w:rPr>
          <w:delText xml:space="preserve"> yet</w:delText>
        </w:r>
        <w:r w:rsidDel="00C335E4">
          <w:rPr>
            <w:color w:val="000000" w:themeColor="text1"/>
            <w:lang w:val="en-GB"/>
          </w:rPr>
          <w:delText xml:space="preserve"> known.</w:delText>
        </w:r>
        <w:r w:rsidR="00E038DA" w:rsidDel="00C335E4">
          <w:rPr>
            <w:color w:val="000000" w:themeColor="text1"/>
            <w:lang w:val="en-GB"/>
          </w:rPr>
          <w:delText xml:space="preserve"> </w:delText>
        </w:r>
      </w:del>
      <w:commentRangeEnd w:id="522"/>
      <w:r w:rsidR="00C335E4">
        <w:rPr>
          <w:rStyle w:val="CommentReference"/>
        </w:rPr>
        <w:commentReference w:id="522"/>
      </w:r>
    </w:p>
    <w:p w14:paraId="2F31DFE9" w14:textId="19D1856A" w:rsidR="00E9521B" w:rsidRPr="00E038DA" w:rsidRDefault="00E038DA" w:rsidP="007D2291">
      <w:pPr>
        <w:spacing w:after="200" w:line="276" w:lineRule="auto"/>
        <w:jc w:val="both"/>
        <w:rPr>
          <w:color w:val="000000" w:themeColor="text1"/>
          <w:lang w:val="en-GB"/>
        </w:rPr>
      </w:pPr>
      <w:r>
        <w:rPr>
          <w:color w:val="000000" w:themeColor="text1"/>
          <w:lang w:val="en-GB"/>
        </w:rPr>
        <w:t xml:space="preserve">Requirements for </w:t>
      </w:r>
      <w:r w:rsidRPr="007D2291">
        <w:rPr>
          <w:lang w:val="en-GB"/>
        </w:rPr>
        <w:t>EDI</w:t>
      </w:r>
      <w:r>
        <w:rPr>
          <w:lang w:val="en-GB"/>
        </w:rPr>
        <w:t xml:space="preserve"> will be evaluated in the </w:t>
      </w:r>
      <w:r w:rsidRPr="00E038DA">
        <w:rPr>
          <w:lang w:val="en-GB"/>
        </w:rPr>
        <w:t>Feasibility analysis (</w:t>
      </w:r>
      <w:del w:id="524" w:author="Cagri Kucukyildiz" w:date="2017-12-05T17:35:00Z">
        <w:r w:rsidRPr="00E038DA" w:rsidDel="00A156CC">
          <w:rPr>
            <w:lang w:val="en-GB"/>
          </w:rPr>
          <w:delText xml:space="preserve">phase </w:delText>
        </w:r>
      </w:del>
      <w:ins w:id="525" w:author="Cagri Kucukyildiz" w:date="2017-12-05T17:35:00Z">
        <w:r w:rsidR="00A156CC">
          <w:rPr>
            <w:lang w:val="en-GB"/>
          </w:rPr>
          <w:t>P</w:t>
        </w:r>
        <w:r w:rsidR="00A156CC" w:rsidRPr="00E038DA">
          <w:rPr>
            <w:lang w:val="en-GB"/>
          </w:rPr>
          <w:t xml:space="preserve">hase </w:t>
        </w:r>
      </w:ins>
      <w:r w:rsidRPr="00E038DA">
        <w:rPr>
          <w:lang w:val="en-GB"/>
        </w:rPr>
        <w:t>2)</w:t>
      </w:r>
      <w:r>
        <w:rPr>
          <w:lang w:val="en-GB"/>
        </w:rPr>
        <w:t>.</w:t>
      </w:r>
      <w:r>
        <w:rPr>
          <w:color w:val="000000" w:themeColor="text1"/>
          <w:lang w:val="en-GB"/>
        </w:rPr>
        <w:t xml:space="preserve"> The </w:t>
      </w:r>
      <w:r w:rsidR="00506B5D" w:rsidRPr="00506B5D">
        <w:rPr>
          <w:color w:val="000000" w:themeColor="text1"/>
          <w:lang w:val="en-GB"/>
        </w:rPr>
        <w:t>preliminary</w:t>
      </w:r>
      <w:r w:rsidR="00506B5D">
        <w:rPr>
          <w:color w:val="000000" w:themeColor="text1"/>
          <w:lang w:val="en-GB"/>
        </w:rPr>
        <w:t xml:space="preserve"> </w:t>
      </w:r>
      <w:r>
        <w:rPr>
          <w:color w:val="000000" w:themeColor="text1"/>
          <w:lang w:val="en-GB"/>
        </w:rPr>
        <w:t xml:space="preserve">assumption is therefore that </w:t>
      </w:r>
      <w:r w:rsidR="00E9521B">
        <w:rPr>
          <w:lang w:val="en-GB"/>
        </w:rPr>
        <w:t xml:space="preserve">the </w:t>
      </w:r>
      <w:r w:rsidR="00D06D83">
        <w:rPr>
          <w:lang w:val="en-GB"/>
        </w:rPr>
        <w:t>identified stakeholders</w:t>
      </w:r>
      <w:r w:rsidR="00E9521B">
        <w:rPr>
          <w:lang w:val="en-GB"/>
        </w:rPr>
        <w:t xml:space="preserve"> will only </w:t>
      </w:r>
      <w:r>
        <w:rPr>
          <w:lang w:val="en-GB"/>
        </w:rPr>
        <w:t xml:space="preserve">provide and </w:t>
      </w:r>
      <w:r w:rsidR="00E9521B">
        <w:rPr>
          <w:lang w:val="en-GB"/>
        </w:rPr>
        <w:t xml:space="preserve">access </w:t>
      </w:r>
      <w:r w:rsidR="00D06D83">
        <w:rPr>
          <w:lang w:val="en-GB"/>
        </w:rPr>
        <w:t xml:space="preserve">relevant </w:t>
      </w:r>
      <w:r w:rsidR="00E9521B" w:rsidRPr="00E9521B">
        <w:rPr>
          <w:lang w:val="en-GB"/>
        </w:rPr>
        <w:t>informati</w:t>
      </w:r>
      <w:r w:rsidR="00E9521B">
        <w:rPr>
          <w:lang w:val="en-GB"/>
        </w:rPr>
        <w:t xml:space="preserve">on through </w:t>
      </w:r>
      <w:r>
        <w:rPr>
          <w:lang w:val="en-GB"/>
        </w:rPr>
        <w:t>t</w:t>
      </w:r>
      <w:r w:rsidR="00C31758">
        <w:rPr>
          <w:lang w:val="en-GB"/>
        </w:rPr>
        <w:t>he</w:t>
      </w:r>
      <w:r w:rsidR="00E9521B">
        <w:rPr>
          <w:lang w:val="en-GB"/>
        </w:rPr>
        <w:t xml:space="preserve"> N</w:t>
      </w:r>
      <w:r w:rsidR="0053529C">
        <w:rPr>
          <w:lang w:val="en-GB"/>
        </w:rPr>
        <w:t>M</w:t>
      </w:r>
      <w:r w:rsidR="00E9521B">
        <w:rPr>
          <w:lang w:val="en-GB"/>
        </w:rPr>
        <w:t xml:space="preserve">SW </w:t>
      </w:r>
      <w:r w:rsidR="00D06D83">
        <w:rPr>
          <w:lang w:val="en-GB"/>
        </w:rPr>
        <w:t>web</w:t>
      </w:r>
      <w:r w:rsidR="00E9521B">
        <w:rPr>
          <w:lang w:val="en-GB"/>
        </w:rPr>
        <w:t xml:space="preserve"> interface.</w:t>
      </w:r>
    </w:p>
    <w:p w14:paraId="2767BB32" w14:textId="77777777" w:rsidR="007D2291" w:rsidRDefault="007D2291">
      <w:pPr>
        <w:spacing w:after="200" w:line="276" w:lineRule="auto"/>
        <w:rPr>
          <w:rFonts w:cs="Arial"/>
          <w:b/>
          <w:bCs/>
          <w:color w:val="000000" w:themeColor="text1"/>
          <w:kern w:val="32"/>
          <w:sz w:val="28"/>
          <w:szCs w:val="32"/>
          <w:lang w:val="en-GB"/>
        </w:rPr>
      </w:pPr>
      <w:r>
        <w:rPr>
          <w:color w:val="000000" w:themeColor="text1"/>
          <w:lang w:val="en-GB"/>
        </w:rPr>
        <w:br w:type="page"/>
      </w:r>
    </w:p>
    <w:p w14:paraId="7F4CAAE9" w14:textId="021179E6" w:rsidR="002B0B0C" w:rsidRDefault="003E5FDF" w:rsidP="002B0B0C">
      <w:pPr>
        <w:pStyle w:val="Heading1"/>
        <w:rPr>
          <w:color w:val="000000" w:themeColor="text1"/>
          <w:lang w:val="en-GB"/>
        </w:rPr>
      </w:pPr>
      <w:bookmarkStart w:id="526" w:name="_Toc500137317"/>
      <w:r>
        <w:rPr>
          <w:color w:val="000000" w:themeColor="text1"/>
          <w:lang w:val="en-GB"/>
        </w:rPr>
        <w:lastRenderedPageBreak/>
        <w:t>Appendix I</w:t>
      </w:r>
      <w:r w:rsidR="002B0B0C">
        <w:rPr>
          <w:color w:val="000000" w:themeColor="text1"/>
          <w:lang w:val="en-GB"/>
        </w:rPr>
        <w:t xml:space="preserve"> Stakeholders</w:t>
      </w:r>
      <w:r>
        <w:rPr>
          <w:color w:val="000000" w:themeColor="text1"/>
          <w:lang w:val="en-GB"/>
        </w:rPr>
        <w:t xml:space="preserve"> and </w:t>
      </w:r>
      <w:del w:id="527" w:author="Cagri Kucukyildiz" w:date="2017-12-05T16:46:00Z">
        <w:r w:rsidR="000F5005" w:rsidDel="00C335E4">
          <w:rPr>
            <w:color w:val="000000" w:themeColor="text1"/>
            <w:lang w:val="en-GB"/>
          </w:rPr>
          <w:delText xml:space="preserve">key </w:delText>
        </w:r>
      </w:del>
      <w:ins w:id="528" w:author="Cagri Kucukyildiz" w:date="2017-12-05T16:46:00Z">
        <w:r w:rsidR="00C335E4">
          <w:rPr>
            <w:color w:val="000000" w:themeColor="text1"/>
            <w:lang w:val="en-GB"/>
          </w:rPr>
          <w:t xml:space="preserve">Key </w:t>
        </w:r>
      </w:ins>
      <w:del w:id="529" w:author="Cagri Kucukyildiz" w:date="2017-12-05T16:46:00Z">
        <w:r w:rsidDel="00C335E4">
          <w:rPr>
            <w:color w:val="000000" w:themeColor="text1"/>
            <w:lang w:val="en-GB"/>
          </w:rPr>
          <w:delText>contacts</w:delText>
        </w:r>
        <w:r w:rsidR="002B0B0C" w:rsidDel="00C335E4">
          <w:rPr>
            <w:color w:val="000000" w:themeColor="text1"/>
            <w:lang w:val="en-GB"/>
          </w:rPr>
          <w:delText xml:space="preserve"> </w:delText>
        </w:r>
      </w:del>
      <w:ins w:id="530" w:author="Cagri Kucukyildiz" w:date="2017-12-05T16:46:00Z">
        <w:r w:rsidR="00C335E4">
          <w:rPr>
            <w:color w:val="000000" w:themeColor="text1"/>
            <w:lang w:val="en-GB"/>
          </w:rPr>
          <w:t xml:space="preserve">Contacts </w:t>
        </w:r>
      </w:ins>
      <w:del w:id="531" w:author="Cagri Kucukyildiz" w:date="2017-12-05T16:46:00Z">
        <w:r w:rsidR="002B0B0C" w:rsidDel="00C335E4">
          <w:rPr>
            <w:color w:val="000000" w:themeColor="text1"/>
            <w:lang w:val="en-GB"/>
          </w:rPr>
          <w:delText>list</w:delText>
        </w:r>
      </w:del>
      <w:bookmarkEnd w:id="526"/>
      <w:ins w:id="532" w:author="Cagri Kucukyildiz" w:date="2017-12-05T16:46:00Z">
        <w:r w:rsidR="00C335E4">
          <w:rPr>
            <w:color w:val="000000" w:themeColor="text1"/>
            <w:lang w:val="en-GB"/>
          </w:rPr>
          <w:t>List</w:t>
        </w:r>
      </w:ins>
    </w:p>
    <w:tbl>
      <w:tblPr>
        <w:tblW w:w="5000" w:type="pct"/>
        <w:tblCellMar>
          <w:left w:w="70" w:type="dxa"/>
          <w:right w:w="70" w:type="dxa"/>
        </w:tblCellMar>
        <w:tblLook w:val="04A0" w:firstRow="1" w:lastRow="0" w:firstColumn="1" w:lastColumn="0" w:noHBand="0" w:noVBand="1"/>
      </w:tblPr>
      <w:tblGrid>
        <w:gridCol w:w="1630"/>
        <w:gridCol w:w="2188"/>
        <w:gridCol w:w="2188"/>
        <w:gridCol w:w="2686"/>
      </w:tblGrid>
      <w:tr w:rsidR="00C84DAF" w:rsidRPr="004F1A70" w14:paraId="762692F0" w14:textId="77777777" w:rsidTr="00C84DAF">
        <w:trPr>
          <w:trHeight w:val="506"/>
        </w:trPr>
        <w:tc>
          <w:tcPr>
            <w:tcW w:w="5000" w:type="pct"/>
            <w:gridSpan w:val="4"/>
            <w:tcBorders>
              <w:top w:val="single" w:sz="4" w:space="0" w:color="auto"/>
              <w:left w:val="single" w:sz="4" w:space="0" w:color="auto"/>
              <w:bottom w:val="nil"/>
              <w:right w:val="single" w:sz="4" w:space="0" w:color="auto"/>
            </w:tcBorders>
            <w:shd w:val="clear" w:color="000000" w:fill="D9D9D9"/>
            <w:vAlign w:val="bottom"/>
            <w:hideMark/>
          </w:tcPr>
          <w:p w14:paraId="5F024BE6" w14:textId="77777777" w:rsidR="00C84DAF" w:rsidRPr="00C84DAF" w:rsidRDefault="00C84DAF" w:rsidP="00C84DAF">
            <w:pPr>
              <w:jc w:val="center"/>
              <w:rPr>
                <w:rFonts w:cs="Arial"/>
                <w:b/>
                <w:bCs/>
                <w:color w:val="000000"/>
                <w:lang w:val="en-GB" w:eastAsia="nb-NO"/>
              </w:rPr>
            </w:pPr>
            <w:r w:rsidRPr="00C84DAF">
              <w:rPr>
                <w:rFonts w:eastAsia="Arial" w:cs="Arial"/>
                <w:b/>
                <w:bCs/>
                <w:color w:val="000000"/>
                <w:lang w:val="en-US" w:eastAsia="nb-NO"/>
              </w:rPr>
              <w:t xml:space="preserve">Department of Marine Services and Merchant Shipping (ADOMS)  </w:t>
            </w:r>
          </w:p>
        </w:tc>
      </w:tr>
      <w:tr w:rsidR="00C84DAF" w:rsidRPr="004F1A70" w14:paraId="6C6B8D74" w14:textId="77777777" w:rsidTr="00C84DAF">
        <w:trPr>
          <w:trHeight w:val="506"/>
        </w:trPr>
        <w:tc>
          <w:tcPr>
            <w:tcW w:w="5000" w:type="pct"/>
            <w:gridSpan w:val="4"/>
            <w:tcBorders>
              <w:top w:val="nil"/>
              <w:left w:val="single" w:sz="4" w:space="0" w:color="auto"/>
              <w:bottom w:val="nil"/>
              <w:right w:val="single" w:sz="4" w:space="0" w:color="auto"/>
            </w:tcBorders>
            <w:shd w:val="clear" w:color="000000" w:fill="D9D9D9"/>
            <w:vAlign w:val="center"/>
            <w:hideMark/>
          </w:tcPr>
          <w:p w14:paraId="40DFFFF7" w14:textId="77777777" w:rsidR="00C84DAF" w:rsidRPr="00C84DAF" w:rsidRDefault="00C84DAF" w:rsidP="00C84DAF">
            <w:pPr>
              <w:jc w:val="center"/>
              <w:rPr>
                <w:rFonts w:cs="Arial"/>
                <w:b/>
                <w:bCs/>
                <w:color w:val="000000"/>
                <w:lang w:val="en-GB" w:eastAsia="nb-NO"/>
              </w:rPr>
            </w:pPr>
            <w:r w:rsidRPr="00C84DAF">
              <w:rPr>
                <w:rFonts w:cs="Arial"/>
                <w:b/>
                <w:bCs/>
                <w:color w:val="000000"/>
                <w:lang w:val="en-GB" w:eastAsia="nb-NO"/>
              </w:rPr>
              <w:t> </w:t>
            </w:r>
          </w:p>
        </w:tc>
      </w:tr>
      <w:tr w:rsidR="00C84DAF" w:rsidRPr="00C84DAF" w14:paraId="378491F8" w14:textId="77777777" w:rsidTr="00C84DAF">
        <w:trPr>
          <w:trHeight w:val="506"/>
        </w:trPr>
        <w:tc>
          <w:tcPr>
            <w:tcW w:w="1009"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751E9C77" w14:textId="77777777" w:rsidR="00C84DAF" w:rsidRPr="00C84DAF" w:rsidRDefault="00C84DAF" w:rsidP="00C84DAF">
            <w:pPr>
              <w:jc w:val="center"/>
              <w:rPr>
                <w:rFonts w:cs="Arial"/>
                <w:b/>
                <w:bCs/>
                <w:color w:val="000000"/>
                <w:sz w:val="16"/>
                <w:lang w:eastAsia="nb-NO"/>
              </w:rPr>
            </w:pPr>
            <w:r w:rsidRPr="00C84DAF">
              <w:rPr>
                <w:rFonts w:cs="Arial"/>
                <w:b/>
                <w:bCs/>
                <w:color w:val="000000"/>
                <w:sz w:val="16"/>
                <w:lang w:val="en-GB" w:eastAsia="nb-NO"/>
              </w:rPr>
              <w:t>Key Contact(s)</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32656EB4" w14:textId="77777777" w:rsidR="00C84DAF" w:rsidRPr="00C84DAF" w:rsidRDefault="00C84DAF" w:rsidP="00C84DAF">
            <w:pPr>
              <w:jc w:val="center"/>
              <w:rPr>
                <w:rFonts w:cs="Arial"/>
                <w:b/>
                <w:bCs/>
                <w:color w:val="000000"/>
                <w:sz w:val="16"/>
                <w:lang w:eastAsia="nb-NO"/>
              </w:rPr>
            </w:pPr>
            <w:r w:rsidRPr="00C84DAF">
              <w:rPr>
                <w:rFonts w:cs="Arial"/>
                <w:b/>
                <w:bCs/>
                <w:color w:val="000000"/>
                <w:sz w:val="16"/>
                <w:lang w:val="en-GB" w:eastAsia="nb-NO"/>
              </w:rPr>
              <w:t>Position</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7854B166" w14:textId="77777777" w:rsidR="00C84DAF" w:rsidRPr="00C84DAF" w:rsidRDefault="00C84DAF" w:rsidP="00C84DAF">
            <w:pPr>
              <w:jc w:val="center"/>
              <w:rPr>
                <w:rFonts w:cs="Arial"/>
                <w:b/>
                <w:bCs/>
                <w:color w:val="000000"/>
                <w:sz w:val="16"/>
                <w:lang w:eastAsia="nb-NO"/>
              </w:rPr>
            </w:pPr>
            <w:r w:rsidRPr="00C84DAF">
              <w:rPr>
                <w:rFonts w:cs="Arial"/>
                <w:b/>
                <w:bCs/>
                <w:color w:val="000000"/>
                <w:sz w:val="16"/>
                <w:lang w:val="en-GB" w:eastAsia="nb-NO"/>
              </w:rPr>
              <w:t>Phone #</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6426973B" w14:textId="77777777" w:rsidR="00C84DAF" w:rsidRPr="00C84DAF" w:rsidRDefault="00C84DAF" w:rsidP="00C84DAF">
            <w:pPr>
              <w:jc w:val="center"/>
              <w:rPr>
                <w:rFonts w:cs="Arial"/>
                <w:b/>
                <w:bCs/>
                <w:color w:val="000000"/>
                <w:sz w:val="16"/>
                <w:lang w:eastAsia="nb-NO"/>
              </w:rPr>
            </w:pPr>
            <w:r w:rsidRPr="00C84DAF">
              <w:rPr>
                <w:rFonts w:cs="Arial"/>
                <w:b/>
                <w:bCs/>
                <w:color w:val="000000"/>
                <w:sz w:val="16"/>
                <w:lang w:val="en-GB" w:eastAsia="nb-NO"/>
              </w:rPr>
              <w:t>E-Mail</w:t>
            </w:r>
          </w:p>
        </w:tc>
      </w:tr>
      <w:tr w:rsidR="00C84DAF" w:rsidRPr="00C84DAF" w14:paraId="244B8097" w14:textId="77777777" w:rsidTr="00C84DAF">
        <w:trPr>
          <w:trHeight w:val="506"/>
        </w:trPr>
        <w:tc>
          <w:tcPr>
            <w:tcW w:w="1009" w:type="pct"/>
            <w:tcBorders>
              <w:top w:val="nil"/>
              <w:left w:val="single" w:sz="4" w:space="0" w:color="auto"/>
              <w:bottom w:val="single" w:sz="4" w:space="0" w:color="auto"/>
              <w:right w:val="single" w:sz="4" w:space="0" w:color="auto"/>
            </w:tcBorders>
            <w:shd w:val="clear" w:color="auto" w:fill="auto"/>
            <w:vAlign w:val="center"/>
            <w:hideMark/>
          </w:tcPr>
          <w:p w14:paraId="73E0A145" w14:textId="77777777" w:rsidR="00C84DAF" w:rsidRPr="00C84DAF" w:rsidRDefault="00C84DAF" w:rsidP="00C84DAF">
            <w:pPr>
              <w:jc w:val="center"/>
              <w:rPr>
                <w:rFonts w:cs="Arial"/>
                <w:color w:val="000000"/>
                <w:sz w:val="16"/>
                <w:lang w:eastAsia="nb-NO"/>
              </w:rPr>
            </w:pPr>
            <w:r w:rsidRPr="00C84DAF">
              <w:rPr>
                <w:rFonts w:cs="Arial"/>
                <w:color w:val="000000"/>
                <w:sz w:val="16"/>
                <w:lang w:eastAsia="nb-NO"/>
              </w:rPr>
              <w:t xml:space="preserve">Mr. Wayne Mykoo </w:t>
            </w:r>
          </w:p>
        </w:tc>
        <w:tc>
          <w:tcPr>
            <w:tcW w:w="1330" w:type="pct"/>
            <w:tcBorders>
              <w:top w:val="nil"/>
              <w:left w:val="nil"/>
              <w:bottom w:val="single" w:sz="4" w:space="0" w:color="auto"/>
              <w:right w:val="single" w:sz="4" w:space="0" w:color="auto"/>
            </w:tcBorders>
            <w:shd w:val="clear" w:color="auto" w:fill="auto"/>
            <w:vAlign w:val="center"/>
            <w:hideMark/>
          </w:tcPr>
          <w:p w14:paraId="0B97CD87" w14:textId="77777777" w:rsidR="00C84DAF" w:rsidRPr="00C84DAF" w:rsidRDefault="00C84DAF" w:rsidP="00C84DAF">
            <w:pPr>
              <w:jc w:val="center"/>
              <w:rPr>
                <w:rFonts w:cs="Arial"/>
                <w:color w:val="000000"/>
                <w:sz w:val="16"/>
                <w:lang w:val="en-GB" w:eastAsia="nb-NO"/>
              </w:rPr>
            </w:pPr>
            <w:r w:rsidRPr="00C84DAF">
              <w:rPr>
                <w:rFonts w:cs="Arial"/>
                <w:color w:val="000000"/>
                <w:sz w:val="16"/>
                <w:lang w:val="en-GB" w:eastAsia="nb-NO"/>
              </w:rPr>
              <w:t>Deputy Director Maritime Affairs and External Relations</w:t>
            </w:r>
          </w:p>
        </w:tc>
        <w:tc>
          <w:tcPr>
            <w:tcW w:w="1330" w:type="pct"/>
            <w:tcBorders>
              <w:top w:val="nil"/>
              <w:left w:val="nil"/>
              <w:bottom w:val="single" w:sz="4" w:space="0" w:color="auto"/>
              <w:right w:val="single" w:sz="4" w:space="0" w:color="auto"/>
            </w:tcBorders>
            <w:shd w:val="clear" w:color="auto" w:fill="auto"/>
            <w:vAlign w:val="center"/>
            <w:hideMark/>
          </w:tcPr>
          <w:p w14:paraId="59B47874" w14:textId="77777777" w:rsidR="00C84DAF" w:rsidRPr="00C84DAF" w:rsidRDefault="00C84DAF" w:rsidP="00C84DAF">
            <w:pPr>
              <w:jc w:val="center"/>
              <w:rPr>
                <w:rFonts w:cs="Arial"/>
                <w:color w:val="000000"/>
                <w:sz w:val="16"/>
                <w:lang w:eastAsia="nb-NO"/>
              </w:rPr>
            </w:pPr>
            <w:r w:rsidRPr="00C84DAF">
              <w:rPr>
                <w:rFonts w:cs="Arial"/>
                <w:color w:val="000000"/>
                <w:sz w:val="16"/>
                <w:lang w:eastAsia="nb-NO"/>
              </w:rPr>
              <w:t>+1(268)464-2468</w:t>
            </w:r>
          </w:p>
        </w:tc>
        <w:tc>
          <w:tcPr>
            <w:tcW w:w="1330" w:type="pct"/>
            <w:tcBorders>
              <w:top w:val="nil"/>
              <w:left w:val="nil"/>
              <w:bottom w:val="single" w:sz="4" w:space="0" w:color="auto"/>
              <w:right w:val="single" w:sz="4" w:space="0" w:color="auto"/>
            </w:tcBorders>
            <w:shd w:val="clear" w:color="auto" w:fill="auto"/>
            <w:vAlign w:val="center"/>
            <w:hideMark/>
          </w:tcPr>
          <w:p w14:paraId="7B7DCDC2" w14:textId="77777777" w:rsidR="00C84DAF" w:rsidRPr="00C84DAF" w:rsidRDefault="007E05F8" w:rsidP="00C84DAF">
            <w:pPr>
              <w:jc w:val="center"/>
              <w:rPr>
                <w:rFonts w:ascii="Calibri" w:hAnsi="Calibri" w:cs="Calibri"/>
                <w:color w:val="0000FF"/>
                <w:sz w:val="16"/>
                <w:u w:val="single"/>
                <w:lang w:eastAsia="nb-NO"/>
              </w:rPr>
            </w:pPr>
            <w:hyperlink r:id="rId14" w:history="1">
              <w:r w:rsidR="00C84DAF" w:rsidRPr="00C84DAF">
                <w:rPr>
                  <w:rFonts w:ascii="Calibri" w:hAnsi="Calibri" w:cs="Calibri"/>
                  <w:color w:val="0000FF"/>
                  <w:sz w:val="16"/>
                  <w:u w:val="single"/>
                  <w:lang w:eastAsia="nb-NO"/>
                </w:rPr>
                <w:t>wmykoo@abregistry.ag</w:t>
              </w:r>
            </w:hyperlink>
          </w:p>
        </w:tc>
      </w:tr>
      <w:tr w:rsidR="00C84DAF" w:rsidRPr="00C84DAF" w14:paraId="3BA9162D" w14:textId="77777777" w:rsidTr="00C84DAF">
        <w:trPr>
          <w:trHeight w:val="506"/>
        </w:trPr>
        <w:tc>
          <w:tcPr>
            <w:tcW w:w="1009" w:type="pct"/>
            <w:tcBorders>
              <w:top w:val="single" w:sz="4" w:space="0" w:color="auto"/>
              <w:bottom w:val="nil"/>
              <w:right w:val="nil"/>
            </w:tcBorders>
            <w:shd w:val="clear" w:color="auto" w:fill="auto"/>
            <w:vAlign w:val="center"/>
            <w:hideMark/>
          </w:tcPr>
          <w:p w14:paraId="7F90F718" w14:textId="77777777" w:rsidR="00C84DAF" w:rsidRPr="00C84DAF" w:rsidRDefault="00C84DAF" w:rsidP="00C84DAF">
            <w:pPr>
              <w:jc w:val="center"/>
              <w:rPr>
                <w:rFonts w:cs="Arial"/>
                <w:color w:val="000000"/>
                <w:lang w:eastAsia="nb-NO"/>
              </w:rPr>
            </w:pPr>
          </w:p>
        </w:tc>
        <w:tc>
          <w:tcPr>
            <w:tcW w:w="1330" w:type="pct"/>
            <w:tcBorders>
              <w:top w:val="single" w:sz="4" w:space="0" w:color="auto"/>
              <w:left w:val="nil"/>
              <w:bottom w:val="nil"/>
              <w:right w:val="nil"/>
            </w:tcBorders>
            <w:shd w:val="clear" w:color="auto" w:fill="auto"/>
            <w:vAlign w:val="center"/>
            <w:hideMark/>
          </w:tcPr>
          <w:p w14:paraId="7764568A" w14:textId="77777777" w:rsidR="00C84DAF" w:rsidRPr="00C84DAF" w:rsidRDefault="00C84DAF" w:rsidP="00C84DAF">
            <w:pPr>
              <w:jc w:val="center"/>
              <w:rPr>
                <w:rFonts w:cs="Arial"/>
                <w:color w:val="000000"/>
                <w:lang w:eastAsia="nb-NO"/>
              </w:rPr>
            </w:pPr>
          </w:p>
        </w:tc>
        <w:tc>
          <w:tcPr>
            <w:tcW w:w="1330" w:type="pct"/>
            <w:tcBorders>
              <w:top w:val="single" w:sz="4" w:space="0" w:color="auto"/>
              <w:left w:val="nil"/>
              <w:bottom w:val="nil"/>
              <w:right w:val="nil"/>
            </w:tcBorders>
            <w:shd w:val="clear" w:color="auto" w:fill="auto"/>
            <w:vAlign w:val="center"/>
            <w:hideMark/>
          </w:tcPr>
          <w:p w14:paraId="5F58F1E1" w14:textId="77777777" w:rsidR="00C84DAF" w:rsidRPr="00C84DAF" w:rsidRDefault="00C84DAF" w:rsidP="00C84DAF">
            <w:pPr>
              <w:jc w:val="center"/>
              <w:rPr>
                <w:rFonts w:cs="Arial"/>
                <w:color w:val="000000"/>
                <w:lang w:eastAsia="nb-NO"/>
              </w:rPr>
            </w:pPr>
          </w:p>
        </w:tc>
        <w:tc>
          <w:tcPr>
            <w:tcW w:w="1330" w:type="pct"/>
            <w:tcBorders>
              <w:top w:val="single" w:sz="4" w:space="0" w:color="auto"/>
              <w:left w:val="nil"/>
              <w:bottom w:val="nil"/>
            </w:tcBorders>
            <w:shd w:val="clear" w:color="auto" w:fill="auto"/>
            <w:vAlign w:val="center"/>
            <w:hideMark/>
          </w:tcPr>
          <w:p w14:paraId="7244276B" w14:textId="77777777" w:rsidR="00C84DAF" w:rsidRPr="00C84DAF" w:rsidRDefault="00C84DAF" w:rsidP="00C84DAF">
            <w:pPr>
              <w:jc w:val="center"/>
              <w:rPr>
                <w:rFonts w:cs="Arial"/>
                <w:color w:val="000000"/>
                <w:lang w:eastAsia="nb-NO"/>
              </w:rPr>
            </w:pPr>
          </w:p>
        </w:tc>
      </w:tr>
      <w:tr w:rsidR="00C84DAF" w:rsidRPr="00C84DAF" w14:paraId="728E6C6A" w14:textId="77777777" w:rsidTr="00C84DAF">
        <w:trPr>
          <w:trHeight w:val="506"/>
        </w:trPr>
        <w:tc>
          <w:tcPr>
            <w:tcW w:w="5000" w:type="pct"/>
            <w:gridSpan w:val="4"/>
            <w:tcBorders>
              <w:top w:val="nil"/>
              <w:left w:val="single" w:sz="4" w:space="0" w:color="auto"/>
              <w:bottom w:val="nil"/>
              <w:right w:val="single" w:sz="4" w:space="0" w:color="auto"/>
            </w:tcBorders>
            <w:shd w:val="clear" w:color="000000" w:fill="D9D9D9"/>
            <w:vAlign w:val="bottom"/>
            <w:hideMark/>
          </w:tcPr>
          <w:p w14:paraId="60C4A22C" w14:textId="77777777" w:rsidR="00C84DAF" w:rsidRPr="00C84DAF" w:rsidRDefault="00C84DAF" w:rsidP="00C84DAF">
            <w:pPr>
              <w:jc w:val="center"/>
              <w:rPr>
                <w:rFonts w:cs="Arial"/>
                <w:b/>
                <w:bCs/>
                <w:color w:val="000000"/>
                <w:lang w:eastAsia="nb-NO"/>
              </w:rPr>
            </w:pPr>
            <w:r w:rsidRPr="00C84DAF">
              <w:rPr>
                <w:rFonts w:eastAsia="Arial" w:cs="Arial"/>
                <w:b/>
                <w:bCs/>
                <w:color w:val="000000"/>
                <w:lang w:val="en-US" w:eastAsia="nb-NO"/>
              </w:rPr>
              <w:t>Port Authority</w:t>
            </w:r>
          </w:p>
        </w:tc>
      </w:tr>
      <w:tr w:rsidR="00C84DAF" w:rsidRPr="00C84DAF" w14:paraId="689BCB0E" w14:textId="77777777" w:rsidTr="00C84DAF">
        <w:trPr>
          <w:trHeight w:val="506"/>
        </w:trPr>
        <w:tc>
          <w:tcPr>
            <w:tcW w:w="5000" w:type="pct"/>
            <w:gridSpan w:val="4"/>
            <w:tcBorders>
              <w:top w:val="nil"/>
              <w:left w:val="single" w:sz="4" w:space="0" w:color="auto"/>
              <w:bottom w:val="nil"/>
              <w:right w:val="single" w:sz="4" w:space="0" w:color="auto"/>
            </w:tcBorders>
            <w:shd w:val="clear" w:color="000000" w:fill="D9D9D9"/>
            <w:vAlign w:val="center"/>
            <w:hideMark/>
          </w:tcPr>
          <w:p w14:paraId="5CE21711" w14:textId="77777777" w:rsidR="00C84DAF" w:rsidRPr="00C84DAF" w:rsidRDefault="00C84DAF" w:rsidP="00C84DAF">
            <w:pPr>
              <w:jc w:val="center"/>
              <w:rPr>
                <w:rFonts w:cs="Arial"/>
                <w:b/>
                <w:bCs/>
                <w:color w:val="000000"/>
                <w:lang w:eastAsia="nb-NO"/>
              </w:rPr>
            </w:pPr>
            <w:r w:rsidRPr="00C84DAF">
              <w:rPr>
                <w:rFonts w:cs="Arial"/>
                <w:b/>
                <w:bCs/>
                <w:color w:val="000000"/>
                <w:lang w:eastAsia="nb-NO"/>
              </w:rPr>
              <w:t> </w:t>
            </w:r>
          </w:p>
        </w:tc>
      </w:tr>
      <w:tr w:rsidR="00C84DAF" w:rsidRPr="00C84DAF" w14:paraId="318B9B2C" w14:textId="77777777" w:rsidTr="00C84DAF">
        <w:trPr>
          <w:trHeight w:val="506"/>
        </w:trPr>
        <w:tc>
          <w:tcPr>
            <w:tcW w:w="1009"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3BC9B6CC"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Key Contact(s)</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44767A5D"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Position</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10411BDA"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Phone #</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2CD63A69"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E-Mail</w:t>
            </w:r>
          </w:p>
        </w:tc>
      </w:tr>
      <w:tr w:rsidR="00C84DAF" w:rsidRPr="00C84DAF" w14:paraId="17FFB840" w14:textId="77777777" w:rsidTr="00C84DAF">
        <w:trPr>
          <w:trHeight w:val="506"/>
        </w:trPr>
        <w:tc>
          <w:tcPr>
            <w:tcW w:w="1009" w:type="pct"/>
            <w:tcBorders>
              <w:top w:val="nil"/>
              <w:left w:val="single" w:sz="4" w:space="0" w:color="auto"/>
              <w:bottom w:val="single" w:sz="4" w:space="0" w:color="auto"/>
              <w:right w:val="single" w:sz="4" w:space="0" w:color="auto"/>
            </w:tcBorders>
            <w:shd w:val="clear" w:color="auto" w:fill="auto"/>
            <w:vAlign w:val="center"/>
            <w:hideMark/>
          </w:tcPr>
          <w:p w14:paraId="53CCB655" w14:textId="77777777" w:rsidR="00C84DAF" w:rsidRPr="00C84DAF" w:rsidRDefault="00C84DAF" w:rsidP="00C84DAF">
            <w:pPr>
              <w:jc w:val="center"/>
              <w:rPr>
                <w:rFonts w:cs="Arial"/>
                <w:bCs/>
                <w:color w:val="000000"/>
                <w:sz w:val="16"/>
                <w:lang w:val="en-GB" w:eastAsia="nb-NO"/>
              </w:rPr>
            </w:pPr>
            <w:proofErr w:type="spellStart"/>
            <w:r w:rsidRPr="00C84DAF">
              <w:rPr>
                <w:rFonts w:cs="Arial"/>
                <w:bCs/>
                <w:color w:val="000000"/>
                <w:sz w:val="16"/>
                <w:lang w:val="en-GB" w:eastAsia="nb-NO"/>
              </w:rPr>
              <w:t>Mr.</w:t>
            </w:r>
            <w:proofErr w:type="spellEnd"/>
            <w:r w:rsidRPr="00C84DAF">
              <w:rPr>
                <w:rFonts w:cs="Arial"/>
                <w:bCs/>
                <w:color w:val="000000"/>
                <w:sz w:val="16"/>
                <w:lang w:val="en-GB" w:eastAsia="nb-NO"/>
              </w:rPr>
              <w:t xml:space="preserve"> Curtis </w:t>
            </w:r>
            <w:proofErr w:type="spellStart"/>
            <w:r w:rsidRPr="00C84DAF">
              <w:rPr>
                <w:rFonts w:cs="Arial"/>
                <w:bCs/>
                <w:color w:val="000000"/>
                <w:sz w:val="16"/>
                <w:lang w:val="en-GB" w:eastAsia="nb-NO"/>
              </w:rPr>
              <w:t>Dennie</w:t>
            </w:r>
            <w:proofErr w:type="spellEnd"/>
          </w:p>
        </w:tc>
        <w:tc>
          <w:tcPr>
            <w:tcW w:w="1330" w:type="pct"/>
            <w:tcBorders>
              <w:top w:val="nil"/>
              <w:left w:val="nil"/>
              <w:bottom w:val="single" w:sz="4" w:space="0" w:color="auto"/>
              <w:right w:val="single" w:sz="4" w:space="0" w:color="auto"/>
            </w:tcBorders>
            <w:shd w:val="clear" w:color="auto" w:fill="auto"/>
            <w:vAlign w:val="center"/>
            <w:hideMark/>
          </w:tcPr>
          <w:p w14:paraId="6F7BC26D"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Operations Manager</w:t>
            </w:r>
          </w:p>
        </w:tc>
        <w:tc>
          <w:tcPr>
            <w:tcW w:w="1330" w:type="pct"/>
            <w:tcBorders>
              <w:top w:val="nil"/>
              <w:left w:val="nil"/>
              <w:bottom w:val="single" w:sz="4" w:space="0" w:color="auto"/>
              <w:right w:val="single" w:sz="4" w:space="0" w:color="auto"/>
            </w:tcBorders>
            <w:shd w:val="clear" w:color="auto" w:fill="auto"/>
            <w:vAlign w:val="center"/>
            <w:hideMark/>
          </w:tcPr>
          <w:p w14:paraId="79DED0D9"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1268-772-6692</w:t>
            </w:r>
          </w:p>
        </w:tc>
        <w:tc>
          <w:tcPr>
            <w:tcW w:w="1330" w:type="pct"/>
            <w:tcBorders>
              <w:top w:val="nil"/>
              <w:left w:val="nil"/>
              <w:bottom w:val="single" w:sz="4" w:space="0" w:color="auto"/>
              <w:right w:val="single" w:sz="4" w:space="0" w:color="auto"/>
            </w:tcBorders>
            <w:shd w:val="clear" w:color="auto" w:fill="auto"/>
            <w:vAlign w:val="center"/>
            <w:hideMark/>
          </w:tcPr>
          <w:p w14:paraId="73FEFB68" w14:textId="77777777" w:rsidR="00C84DAF" w:rsidRPr="00C84DAF" w:rsidRDefault="007E05F8" w:rsidP="00C84DAF">
            <w:pPr>
              <w:jc w:val="center"/>
              <w:rPr>
                <w:rFonts w:cs="Arial"/>
                <w:bCs/>
                <w:color w:val="000000"/>
                <w:sz w:val="16"/>
                <w:lang w:val="en-GB" w:eastAsia="nb-NO"/>
              </w:rPr>
            </w:pPr>
            <w:hyperlink r:id="rId15" w:history="1">
              <w:r w:rsidR="00C84DAF" w:rsidRPr="00C84DAF">
                <w:rPr>
                  <w:rFonts w:cs="Arial"/>
                  <w:bCs/>
                  <w:color w:val="000000"/>
                  <w:sz w:val="16"/>
                  <w:lang w:val="en-GB" w:eastAsia="nb-NO"/>
                </w:rPr>
                <w:t>portoperationsmanager@gmail.com</w:t>
              </w:r>
            </w:hyperlink>
          </w:p>
        </w:tc>
      </w:tr>
      <w:tr w:rsidR="00C84DAF" w:rsidRPr="00C84DAF" w14:paraId="3BCECB93" w14:textId="77777777" w:rsidTr="00C84DAF">
        <w:trPr>
          <w:trHeight w:val="506"/>
        </w:trPr>
        <w:tc>
          <w:tcPr>
            <w:tcW w:w="1009" w:type="pct"/>
            <w:tcBorders>
              <w:top w:val="single" w:sz="4" w:space="0" w:color="auto"/>
              <w:bottom w:val="nil"/>
              <w:right w:val="nil"/>
            </w:tcBorders>
            <w:shd w:val="clear" w:color="auto" w:fill="auto"/>
            <w:vAlign w:val="center"/>
            <w:hideMark/>
          </w:tcPr>
          <w:p w14:paraId="484C1F47" w14:textId="77777777" w:rsidR="00C84DAF" w:rsidRPr="00C84DAF" w:rsidRDefault="00C84DAF" w:rsidP="00C84DAF">
            <w:pPr>
              <w:jc w:val="center"/>
              <w:rPr>
                <w:rFonts w:cs="Arial"/>
                <w:color w:val="000000"/>
                <w:lang w:eastAsia="nb-NO"/>
              </w:rPr>
            </w:pPr>
          </w:p>
        </w:tc>
        <w:tc>
          <w:tcPr>
            <w:tcW w:w="1330" w:type="pct"/>
            <w:tcBorders>
              <w:top w:val="single" w:sz="4" w:space="0" w:color="auto"/>
              <w:left w:val="nil"/>
              <w:bottom w:val="nil"/>
              <w:right w:val="nil"/>
            </w:tcBorders>
            <w:shd w:val="clear" w:color="auto" w:fill="auto"/>
            <w:vAlign w:val="center"/>
            <w:hideMark/>
          </w:tcPr>
          <w:p w14:paraId="2B58D131" w14:textId="77777777" w:rsidR="00C84DAF" w:rsidRPr="00C84DAF" w:rsidRDefault="00C84DAF" w:rsidP="00C84DAF">
            <w:pPr>
              <w:jc w:val="center"/>
              <w:rPr>
                <w:rFonts w:cs="Arial"/>
                <w:color w:val="000000"/>
                <w:lang w:eastAsia="nb-NO"/>
              </w:rPr>
            </w:pPr>
          </w:p>
        </w:tc>
        <w:tc>
          <w:tcPr>
            <w:tcW w:w="1330" w:type="pct"/>
            <w:tcBorders>
              <w:top w:val="single" w:sz="4" w:space="0" w:color="auto"/>
              <w:left w:val="nil"/>
              <w:bottom w:val="nil"/>
              <w:right w:val="nil"/>
            </w:tcBorders>
            <w:shd w:val="clear" w:color="auto" w:fill="auto"/>
            <w:vAlign w:val="center"/>
            <w:hideMark/>
          </w:tcPr>
          <w:p w14:paraId="095E1BF2" w14:textId="77777777" w:rsidR="00C84DAF" w:rsidRPr="00C84DAF" w:rsidRDefault="00C84DAF" w:rsidP="00C84DAF">
            <w:pPr>
              <w:jc w:val="center"/>
              <w:rPr>
                <w:rFonts w:cs="Arial"/>
                <w:color w:val="000000"/>
                <w:lang w:eastAsia="nb-NO"/>
              </w:rPr>
            </w:pPr>
          </w:p>
        </w:tc>
        <w:tc>
          <w:tcPr>
            <w:tcW w:w="1330" w:type="pct"/>
            <w:tcBorders>
              <w:top w:val="single" w:sz="4" w:space="0" w:color="auto"/>
              <w:left w:val="nil"/>
              <w:bottom w:val="nil"/>
            </w:tcBorders>
            <w:shd w:val="clear" w:color="auto" w:fill="auto"/>
            <w:vAlign w:val="center"/>
            <w:hideMark/>
          </w:tcPr>
          <w:p w14:paraId="7A62CFE7" w14:textId="77777777" w:rsidR="00C84DAF" w:rsidRPr="00C84DAF" w:rsidRDefault="00C84DAF" w:rsidP="00C84DAF">
            <w:pPr>
              <w:jc w:val="center"/>
              <w:rPr>
                <w:rFonts w:cs="Arial"/>
                <w:color w:val="000000"/>
                <w:lang w:eastAsia="nb-NO"/>
              </w:rPr>
            </w:pPr>
          </w:p>
        </w:tc>
      </w:tr>
      <w:tr w:rsidR="00C84DAF" w:rsidRPr="00C84DAF" w14:paraId="3C63E52D" w14:textId="77777777" w:rsidTr="00C84DAF">
        <w:trPr>
          <w:trHeight w:val="506"/>
        </w:trPr>
        <w:tc>
          <w:tcPr>
            <w:tcW w:w="5000" w:type="pct"/>
            <w:gridSpan w:val="4"/>
            <w:tcBorders>
              <w:top w:val="nil"/>
              <w:left w:val="single" w:sz="4" w:space="0" w:color="auto"/>
              <w:bottom w:val="nil"/>
              <w:right w:val="single" w:sz="4" w:space="0" w:color="auto"/>
            </w:tcBorders>
            <w:shd w:val="clear" w:color="000000" w:fill="D9D9D9"/>
            <w:vAlign w:val="bottom"/>
            <w:hideMark/>
          </w:tcPr>
          <w:p w14:paraId="0764AD95" w14:textId="77777777" w:rsidR="00C84DAF" w:rsidRPr="00C84DAF" w:rsidRDefault="00C84DAF" w:rsidP="00C84DAF">
            <w:pPr>
              <w:jc w:val="center"/>
              <w:rPr>
                <w:rFonts w:cs="Arial"/>
                <w:b/>
                <w:bCs/>
                <w:color w:val="000000"/>
                <w:lang w:eastAsia="nb-NO"/>
              </w:rPr>
            </w:pPr>
            <w:r w:rsidRPr="00C84DAF">
              <w:rPr>
                <w:rFonts w:eastAsia="Arial" w:cs="Arial"/>
                <w:b/>
                <w:bCs/>
                <w:color w:val="000000"/>
                <w:lang w:val="en-US" w:eastAsia="nb-NO"/>
              </w:rPr>
              <w:t>Customs and Excise Division</w:t>
            </w:r>
          </w:p>
        </w:tc>
      </w:tr>
      <w:tr w:rsidR="00C84DAF" w:rsidRPr="00C84DAF" w14:paraId="5E7E90E7" w14:textId="77777777" w:rsidTr="00C84DAF">
        <w:trPr>
          <w:trHeight w:val="506"/>
        </w:trPr>
        <w:tc>
          <w:tcPr>
            <w:tcW w:w="5000" w:type="pct"/>
            <w:gridSpan w:val="4"/>
            <w:tcBorders>
              <w:top w:val="nil"/>
              <w:left w:val="single" w:sz="4" w:space="0" w:color="auto"/>
              <w:bottom w:val="nil"/>
              <w:right w:val="single" w:sz="4" w:space="0" w:color="auto"/>
            </w:tcBorders>
            <w:shd w:val="clear" w:color="000000" w:fill="D9D9D9"/>
            <w:vAlign w:val="center"/>
            <w:hideMark/>
          </w:tcPr>
          <w:p w14:paraId="5F5BC417" w14:textId="77777777" w:rsidR="00C84DAF" w:rsidRPr="00C84DAF" w:rsidRDefault="00C84DAF" w:rsidP="00C84DAF">
            <w:pPr>
              <w:jc w:val="center"/>
              <w:rPr>
                <w:rFonts w:cs="Arial"/>
                <w:b/>
                <w:bCs/>
                <w:color w:val="000000"/>
                <w:lang w:eastAsia="nb-NO"/>
              </w:rPr>
            </w:pPr>
            <w:r w:rsidRPr="00C84DAF">
              <w:rPr>
                <w:rFonts w:cs="Arial"/>
                <w:b/>
                <w:bCs/>
                <w:color w:val="000000"/>
                <w:lang w:eastAsia="nb-NO"/>
              </w:rPr>
              <w:t> </w:t>
            </w:r>
          </w:p>
        </w:tc>
      </w:tr>
      <w:tr w:rsidR="00C84DAF" w:rsidRPr="00C84DAF" w14:paraId="23ADA36F" w14:textId="77777777" w:rsidTr="00C84DAF">
        <w:trPr>
          <w:trHeight w:val="506"/>
        </w:trPr>
        <w:tc>
          <w:tcPr>
            <w:tcW w:w="1009"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3889D2FF"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Key Contact(s)</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1A705BC1"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Position</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637CA9CB"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Phone #</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408AB0CE"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E-Mail</w:t>
            </w:r>
          </w:p>
        </w:tc>
      </w:tr>
      <w:tr w:rsidR="00C84DAF" w:rsidRPr="00C84DAF" w14:paraId="339FDDCA" w14:textId="77777777" w:rsidTr="00C84DAF">
        <w:trPr>
          <w:trHeight w:val="506"/>
        </w:trPr>
        <w:tc>
          <w:tcPr>
            <w:tcW w:w="1009" w:type="pct"/>
            <w:tcBorders>
              <w:top w:val="nil"/>
              <w:left w:val="single" w:sz="4" w:space="0" w:color="auto"/>
              <w:bottom w:val="single" w:sz="4" w:space="0" w:color="auto"/>
              <w:right w:val="single" w:sz="4" w:space="0" w:color="auto"/>
            </w:tcBorders>
            <w:shd w:val="clear" w:color="auto" w:fill="auto"/>
            <w:vAlign w:val="center"/>
            <w:hideMark/>
          </w:tcPr>
          <w:p w14:paraId="57638F92"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TBD</w:t>
            </w:r>
          </w:p>
        </w:tc>
        <w:tc>
          <w:tcPr>
            <w:tcW w:w="1330" w:type="pct"/>
            <w:tcBorders>
              <w:top w:val="nil"/>
              <w:left w:val="nil"/>
              <w:bottom w:val="single" w:sz="4" w:space="0" w:color="auto"/>
              <w:right w:val="single" w:sz="4" w:space="0" w:color="auto"/>
            </w:tcBorders>
            <w:shd w:val="clear" w:color="auto" w:fill="auto"/>
            <w:vAlign w:val="center"/>
            <w:hideMark/>
          </w:tcPr>
          <w:p w14:paraId="2187C15D"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 </w:t>
            </w:r>
          </w:p>
        </w:tc>
        <w:tc>
          <w:tcPr>
            <w:tcW w:w="1330" w:type="pct"/>
            <w:tcBorders>
              <w:top w:val="nil"/>
              <w:left w:val="nil"/>
              <w:bottom w:val="single" w:sz="4" w:space="0" w:color="auto"/>
              <w:right w:val="single" w:sz="4" w:space="0" w:color="auto"/>
            </w:tcBorders>
            <w:shd w:val="clear" w:color="auto" w:fill="auto"/>
            <w:vAlign w:val="center"/>
            <w:hideMark/>
          </w:tcPr>
          <w:p w14:paraId="7011C0C8"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 </w:t>
            </w:r>
          </w:p>
        </w:tc>
        <w:tc>
          <w:tcPr>
            <w:tcW w:w="1330" w:type="pct"/>
            <w:tcBorders>
              <w:top w:val="nil"/>
              <w:left w:val="nil"/>
              <w:bottom w:val="single" w:sz="4" w:space="0" w:color="auto"/>
              <w:right w:val="single" w:sz="4" w:space="0" w:color="auto"/>
            </w:tcBorders>
            <w:shd w:val="clear" w:color="auto" w:fill="auto"/>
            <w:vAlign w:val="center"/>
            <w:hideMark/>
          </w:tcPr>
          <w:p w14:paraId="741DBB1B"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 </w:t>
            </w:r>
          </w:p>
        </w:tc>
      </w:tr>
      <w:tr w:rsidR="00C84DAF" w:rsidRPr="00C84DAF" w14:paraId="3EAE74A4" w14:textId="77777777" w:rsidTr="00C84DAF">
        <w:trPr>
          <w:trHeight w:val="506"/>
        </w:trPr>
        <w:tc>
          <w:tcPr>
            <w:tcW w:w="1009" w:type="pct"/>
            <w:tcBorders>
              <w:top w:val="single" w:sz="4" w:space="0" w:color="auto"/>
              <w:bottom w:val="nil"/>
              <w:right w:val="nil"/>
            </w:tcBorders>
            <w:shd w:val="clear" w:color="auto" w:fill="auto"/>
            <w:vAlign w:val="center"/>
            <w:hideMark/>
          </w:tcPr>
          <w:p w14:paraId="170C6647" w14:textId="77777777" w:rsidR="00C84DAF" w:rsidRPr="00C84DAF" w:rsidRDefault="00C84DAF" w:rsidP="00C84DAF">
            <w:pPr>
              <w:jc w:val="center"/>
              <w:rPr>
                <w:rFonts w:cs="Arial"/>
                <w:color w:val="000000"/>
                <w:lang w:eastAsia="nb-NO"/>
              </w:rPr>
            </w:pPr>
          </w:p>
        </w:tc>
        <w:tc>
          <w:tcPr>
            <w:tcW w:w="1330" w:type="pct"/>
            <w:tcBorders>
              <w:top w:val="single" w:sz="4" w:space="0" w:color="auto"/>
              <w:left w:val="nil"/>
              <w:bottom w:val="nil"/>
              <w:right w:val="nil"/>
            </w:tcBorders>
            <w:shd w:val="clear" w:color="auto" w:fill="auto"/>
            <w:vAlign w:val="center"/>
            <w:hideMark/>
          </w:tcPr>
          <w:p w14:paraId="51BC67BE" w14:textId="77777777" w:rsidR="00C84DAF" w:rsidRPr="00C84DAF" w:rsidRDefault="00C84DAF" w:rsidP="00C84DAF">
            <w:pPr>
              <w:jc w:val="center"/>
              <w:rPr>
                <w:rFonts w:cs="Arial"/>
                <w:color w:val="000000"/>
                <w:lang w:eastAsia="nb-NO"/>
              </w:rPr>
            </w:pPr>
          </w:p>
        </w:tc>
        <w:tc>
          <w:tcPr>
            <w:tcW w:w="1330" w:type="pct"/>
            <w:tcBorders>
              <w:top w:val="single" w:sz="4" w:space="0" w:color="auto"/>
              <w:left w:val="nil"/>
              <w:bottom w:val="nil"/>
              <w:right w:val="nil"/>
            </w:tcBorders>
            <w:shd w:val="clear" w:color="auto" w:fill="auto"/>
            <w:vAlign w:val="center"/>
            <w:hideMark/>
          </w:tcPr>
          <w:p w14:paraId="43E4B578" w14:textId="77777777" w:rsidR="00C84DAF" w:rsidRPr="00C84DAF" w:rsidRDefault="00C84DAF" w:rsidP="00C84DAF">
            <w:pPr>
              <w:jc w:val="center"/>
              <w:rPr>
                <w:rFonts w:cs="Arial"/>
                <w:color w:val="000000"/>
                <w:lang w:eastAsia="nb-NO"/>
              </w:rPr>
            </w:pPr>
          </w:p>
        </w:tc>
        <w:tc>
          <w:tcPr>
            <w:tcW w:w="1330" w:type="pct"/>
            <w:tcBorders>
              <w:top w:val="single" w:sz="4" w:space="0" w:color="auto"/>
              <w:left w:val="nil"/>
              <w:bottom w:val="nil"/>
            </w:tcBorders>
            <w:shd w:val="clear" w:color="auto" w:fill="auto"/>
            <w:vAlign w:val="center"/>
            <w:hideMark/>
          </w:tcPr>
          <w:p w14:paraId="3812A771" w14:textId="77777777" w:rsidR="00C84DAF" w:rsidRPr="00C84DAF" w:rsidRDefault="00C84DAF" w:rsidP="00C84DAF">
            <w:pPr>
              <w:jc w:val="center"/>
              <w:rPr>
                <w:rFonts w:cs="Arial"/>
                <w:color w:val="000000"/>
                <w:lang w:eastAsia="nb-NO"/>
              </w:rPr>
            </w:pPr>
          </w:p>
        </w:tc>
      </w:tr>
      <w:tr w:rsidR="00C84DAF" w:rsidRPr="00C84DAF" w14:paraId="123901CD" w14:textId="77777777" w:rsidTr="00C84DAF">
        <w:trPr>
          <w:trHeight w:val="506"/>
        </w:trPr>
        <w:tc>
          <w:tcPr>
            <w:tcW w:w="5000" w:type="pct"/>
            <w:gridSpan w:val="4"/>
            <w:tcBorders>
              <w:top w:val="nil"/>
              <w:left w:val="single" w:sz="4" w:space="0" w:color="auto"/>
              <w:bottom w:val="nil"/>
              <w:right w:val="single" w:sz="4" w:space="0" w:color="auto"/>
            </w:tcBorders>
            <w:shd w:val="clear" w:color="000000" w:fill="D9D9D9"/>
            <w:vAlign w:val="bottom"/>
            <w:hideMark/>
          </w:tcPr>
          <w:p w14:paraId="45BD8235" w14:textId="77777777" w:rsidR="00C84DAF" w:rsidRPr="00C84DAF" w:rsidRDefault="00C84DAF" w:rsidP="00C84DAF">
            <w:pPr>
              <w:jc w:val="center"/>
              <w:rPr>
                <w:rFonts w:cs="Arial"/>
                <w:b/>
                <w:bCs/>
                <w:color w:val="000000"/>
                <w:lang w:eastAsia="nb-NO"/>
              </w:rPr>
            </w:pPr>
            <w:r w:rsidRPr="00C84DAF">
              <w:rPr>
                <w:rFonts w:eastAsia="Arial" w:cs="Arial"/>
                <w:b/>
                <w:bCs/>
                <w:color w:val="000000"/>
                <w:lang w:val="en-US" w:eastAsia="nb-NO"/>
              </w:rPr>
              <w:t>Immigration Department</w:t>
            </w:r>
          </w:p>
        </w:tc>
      </w:tr>
      <w:tr w:rsidR="00C84DAF" w:rsidRPr="00C84DAF" w14:paraId="0E2A1188" w14:textId="77777777" w:rsidTr="00C84DAF">
        <w:trPr>
          <w:trHeight w:val="506"/>
        </w:trPr>
        <w:tc>
          <w:tcPr>
            <w:tcW w:w="5000" w:type="pct"/>
            <w:gridSpan w:val="4"/>
            <w:tcBorders>
              <w:top w:val="nil"/>
              <w:left w:val="single" w:sz="4" w:space="0" w:color="auto"/>
              <w:bottom w:val="nil"/>
              <w:right w:val="single" w:sz="4" w:space="0" w:color="auto"/>
            </w:tcBorders>
            <w:shd w:val="clear" w:color="000000" w:fill="D9D9D9"/>
            <w:vAlign w:val="center"/>
            <w:hideMark/>
          </w:tcPr>
          <w:p w14:paraId="3006C115" w14:textId="77777777" w:rsidR="00C84DAF" w:rsidRPr="00C84DAF" w:rsidRDefault="00C84DAF" w:rsidP="00C84DAF">
            <w:pPr>
              <w:jc w:val="center"/>
              <w:rPr>
                <w:rFonts w:cs="Arial"/>
                <w:b/>
                <w:bCs/>
                <w:color w:val="000000"/>
                <w:lang w:eastAsia="nb-NO"/>
              </w:rPr>
            </w:pPr>
            <w:r w:rsidRPr="00C84DAF">
              <w:rPr>
                <w:rFonts w:cs="Arial"/>
                <w:b/>
                <w:bCs/>
                <w:color w:val="000000"/>
                <w:lang w:eastAsia="nb-NO"/>
              </w:rPr>
              <w:t> </w:t>
            </w:r>
          </w:p>
        </w:tc>
      </w:tr>
      <w:tr w:rsidR="00C84DAF" w:rsidRPr="00C84DAF" w14:paraId="5CC4B1A6" w14:textId="77777777" w:rsidTr="00C84DAF">
        <w:trPr>
          <w:trHeight w:val="506"/>
        </w:trPr>
        <w:tc>
          <w:tcPr>
            <w:tcW w:w="1009"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7EEF4C25"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Key Contact(s)</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3D491B0E"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Position</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389FCC6A"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Phone #</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6571E0A9"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E-Mail</w:t>
            </w:r>
          </w:p>
        </w:tc>
      </w:tr>
      <w:tr w:rsidR="00C84DAF" w:rsidRPr="00C84DAF" w14:paraId="45AF063B" w14:textId="77777777" w:rsidTr="00C84DAF">
        <w:trPr>
          <w:trHeight w:val="506"/>
        </w:trPr>
        <w:tc>
          <w:tcPr>
            <w:tcW w:w="1009" w:type="pct"/>
            <w:tcBorders>
              <w:top w:val="nil"/>
              <w:left w:val="single" w:sz="4" w:space="0" w:color="auto"/>
              <w:bottom w:val="single" w:sz="4" w:space="0" w:color="auto"/>
              <w:right w:val="single" w:sz="4" w:space="0" w:color="auto"/>
            </w:tcBorders>
            <w:shd w:val="clear" w:color="auto" w:fill="auto"/>
            <w:vAlign w:val="center"/>
            <w:hideMark/>
          </w:tcPr>
          <w:p w14:paraId="00E0099F"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TBD</w:t>
            </w:r>
          </w:p>
        </w:tc>
        <w:tc>
          <w:tcPr>
            <w:tcW w:w="1330" w:type="pct"/>
            <w:tcBorders>
              <w:top w:val="nil"/>
              <w:left w:val="nil"/>
              <w:bottom w:val="single" w:sz="4" w:space="0" w:color="auto"/>
              <w:right w:val="single" w:sz="4" w:space="0" w:color="auto"/>
            </w:tcBorders>
            <w:shd w:val="clear" w:color="auto" w:fill="auto"/>
            <w:vAlign w:val="center"/>
            <w:hideMark/>
          </w:tcPr>
          <w:p w14:paraId="2DDDC3D9"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 </w:t>
            </w:r>
          </w:p>
        </w:tc>
        <w:tc>
          <w:tcPr>
            <w:tcW w:w="1330" w:type="pct"/>
            <w:tcBorders>
              <w:top w:val="nil"/>
              <w:left w:val="nil"/>
              <w:bottom w:val="single" w:sz="4" w:space="0" w:color="auto"/>
              <w:right w:val="single" w:sz="4" w:space="0" w:color="auto"/>
            </w:tcBorders>
            <w:shd w:val="clear" w:color="auto" w:fill="auto"/>
            <w:vAlign w:val="center"/>
            <w:hideMark/>
          </w:tcPr>
          <w:p w14:paraId="2FAF2052"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 </w:t>
            </w:r>
          </w:p>
        </w:tc>
        <w:tc>
          <w:tcPr>
            <w:tcW w:w="1330" w:type="pct"/>
            <w:tcBorders>
              <w:top w:val="nil"/>
              <w:left w:val="nil"/>
              <w:bottom w:val="single" w:sz="4" w:space="0" w:color="auto"/>
              <w:right w:val="single" w:sz="4" w:space="0" w:color="auto"/>
            </w:tcBorders>
            <w:shd w:val="clear" w:color="auto" w:fill="auto"/>
            <w:vAlign w:val="center"/>
            <w:hideMark/>
          </w:tcPr>
          <w:p w14:paraId="6C77A983"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 </w:t>
            </w:r>
          </w:p>
        </w:tc>
      </w:tr>
      <w:tr w:rsidR="00C84DAF" w:rsidRPr="00C84DAF" w14:paraId="76ADC8D2" w14:textId="77777777" w:rsidTr="00C84DAF">
        <w:trPr>
          <w:trHeight w:val="506"/>
        </w:trPr>
        <w:tc>
          <w:tcPr>
            <w:tcW w:w="1009" w:type="pct"/>
            <w:tcBorders>
              <w:top w:val="single" w:sz="4" w:space="0" w:color="auto"/>
              <w:bottom w:val="nil"/>
              <w:right w:val="nil"/>
            </w:tcBorders>
            <w:shd w:val="clear" w:color="auto" w:fill="auto"/>
            <w:noWrap/>
            <w:vAlign w:val="center"/>
            <w:hideMark/>
          </w:tcPr>
          <w:p w14:paraId="668EDC6C" w14:textId="77777777" w:rsidR="00C84DAF" w:rsidRPr="00C84DAF" w:rsidRDefault="00C84DAF" w:rsidP="00C84DAF">
            <w:pPr>
              <w:rPr>
                <w:rFonts w:cs="Arial"/>
                <w:b/>
                <w:bCs/>
                <w:color w:val="000000"/>
                <w:lang w:eastAsia="nb-NO"/>
              </w:rPr>
            </w:pPr>
          </w:p>
        </w:tc>
        <w:tc>
          <w:tcPr>
            <w:tcW w:w="1330" w:type="pct"/>
            <w:tcBorders>
              <w:top w:val="single" w:sz="4" w:space="0" w:color="auto"/>
              <w:left w:val="nil"/>
              <w:bottom w:val="nil"/>
              <w:right w:val="nil"/>
            </w:tcBorders>
            <w:shd w:val="clear" w:color="auto" w:fill="auto"/>
            <w:noWrap/>
            <w:vAlign w:val="center"/>
            <w:hideMark/>
          </w:tcPr>
          <w:p w14:paraId="11AB1705" w14:textId="77777777" w:rsidR="00C84DAF" w:rsidRPr="00C84DAF" w:rsidRDefault="00C84DAF" w:rsidP="00C84DAF">
            <w:pPr>
              <w:rPr>
                <w:rFonts w:cs="Arial"/>
                <w:color w:val="000000"/>
                <w:lang w:eastAsia="nb-NO"/>
              </w:rPr>
            </w:pPr>
          </w:p>
        </w:tc>
        <w:tc>
          <w:tcPr>
            <w:tcW w:w="1330" w:type="pct"/>
            <w:tcBorders>
              <w:top w:val="single" w:sz="4" w:space="0" w:color="auto"/>
              <w:left w:val="nil"/>
              <w:bottom w:val="nil"/>
              <w:right w:val="nil"/>
            </w:tcBorders>
            <w:shd w:val="clear" w:color="auto" w:fill="auto"/>
            <w:noWrap/>
            <w:vAlign w:val="bottom"/>
            <w:hideMark/>
          </w:tcPr>
          <w:p w14:paraId="6B9ED0FD" w14:textId="77777777" w:rsidR="00C84DAF" w:rsidRPr="00C84DAF" w:rsidRDefault="00C84DAF" w:rsidP="00C84DAF">
            <w:pPr>
              <w:rPr>
                <w:rFonts w:ascii="Calibri" w:hAnsi="Calibri" w:cs="Calibri"/>
                <w:color w:val="000000"/>
                <w:lang w:eastAsia="nb-NO"/>
              </w:rPr>
            </w:pPr>
          </w:p>
        </w:tc>
        <w:tc>
          <w:tcPr>
            <w:tcW w:w="1330" w:type="pct"/>
            <w:tcBorders>
              <w:top w:val="single" w:sz="4" w:space="0" w:color="auto"/>
              <w:left w:val="nil"/>
              <w:bottom w:val="nil"/>
            </w:tcBorders>
            <w:shd w:val="clear" w:color="auto" w:fill="auto"/>
            <w:noWrap/>
            <w:vAlign w:val="bottom"/>
            <w:hideMark/>
          </w:tcPr>
          <w:p w14:paraId="46C46043" w14:textId="77777777" w:rsidR="00C84DAF" w:rsidRPr="00C84DAF" w:rsidRDefault="00C84DAF" w:rsidP="00C84DAF">
            <w:pPr>
              <w:rPr>
                <w:rFonts w:ascii="Calibri" w:hAnsi="Calibri" w:cs="Calibri"/>
                <w:color w:val="000000"/>
                <w:lang w:eastAsia="nb-NO"/>
              </w:rPr>
            </w:pPr>
          </w:p>
        </w:tc>
      </w:tr>
      <w:tr w:rsidR="00C84DAF" w:rsidRPr="00C84DAF" w14:paraId="47793036" w14:textId="77777777" w:rsidTr="00C84DAF">
        <w:trPr>
          <w:trHeight w:val="506"/>
        </w:trPr>
        <w:tc>
          <w:tcPr>
            <w:tcW w:w="5000" w:type="pct"/>
            <w:gridSpan w:val="4"/>
            <w:tcBorders>
              <w:top w:val="nil"/>
              <w:left w:val="single" w:sz="4" w:space="0" w:color="auto"/>
              <w:bottom w:val="nil"/>
              <w:right w:val="single" w:sz="4" w:space="0" w:color="auto"/>
            </w:tcBorders>
            <w:shd w:val="clear" w:color="000000" w:fill="D9D9D9"/>
            <w:vAlign w:val="bottom"/>
            <w:hideMark/>
          </w:tcPr>
          <w:p w14:paraId="03FE225E" w14:textId="77777777" w:rsidR="00C84DAF" w:rsidRPr="00C84DAF" w:rsidRDefault="00C84DAF" w:rsidP="00C84DAF">
            <w:pPr>
              <w:jc w:val="center"/>
              <w:rPr>
                <w:rFonts w:cs="Arial"/>
                <w:b/>
                <w:bCs/>
                <w:color w:val="000000"/>
                <w:lang w:eastAsia="nb-NO"/>
              </w:rPr>
            </w:pPr>
            <w:r w:rsidRPr="00C84DAF">
              <w:rPr>
                <w:rFonts w:eastAsia="Arial" w:cs="Arial"/>
                <w:b/>
                <w:bCs/>
                <w:color w:val="000000"/>
                <w:lang w:val="en-US" w:eastAsia="nb-NO"/>
              </w:rPr>
              <w:t>Central Board of Health</w:t>
            </w:r>
          </w:p>
        </w:tc>
      </w:tr>
      <w:tr w:rsidR="00C84DAF" w:rsidRPr="00C84DAF" w14:paraId="75D42321" w14:textId="77777777" w:rsidTr="00C84DAF">
        <w:trPr>
          <w:trHeight w:val="506"/>
        </w:trPr>
        <w:tc>
          <w:tcPr>
            <w:tcW w:w="5000" w:type="pct"/>
            <w:gridSpan w:val="4"/>
            <w:tcBorders>
              <w:top w:val="nil"/>
              <w:left w:val="single" w:sz="4" w:space="0" w:color="auto"/>
              <w:bottom w:val="nil"/>
              <w:right w:val="single" w:sz="4" w:space="0" w:color="auto"/>
            </w:tcBorders>
            <w:shd w:val="clear" w:color="000000" w:fill="D9D9D9"/>
            <w:vAlign w:val="center"/>
            <w:hideMark/>
          </w:tcPr>
          <w:p w14:paraId="0F3B6D13" w14:textId="77777777" w:rsidR="00C84DAF" w:rsidRPr="00C84DAF" w:rsidRDefault="00C84DAF" w:rsidP="00C84DAF">
            <w:pPr>
              <w:jc w:val="center"/>
              <w:rPr>
                <w:rFonts w:cs="Arial"/>
                <w:b/>
                <w:bCs/>
                <w:color w:val="000000"/>
                <w:lang w:eastAsia="nb-NO"/>
              </w:rPr>
            </w:pPr>
            <w:r w:rsidRPr="00C84DAF">
              <w:rPr>
                <w:rFonts w:cs="Arial"/>
                <w:b/>
                <w:bCs/>
                <w:color w:val="000000"/>
                <w:lang w:eastAsia="nb-NO"/>
              </w:rPr>
              <w:t> </w:t>
            </w:r>
          </w:p>
        </w:tc>
      </w:tr>
      <w:tr w:rsidR="00C84DAF" w:rsidRPr="00C84DAF" w14:paraId="4B27F49D" w14:textId="77777777" w:rsidTr="00C84DAF">
        <w:trPr>
          <w:trHeight w:val="506"/>
        </w:trPr>
        <w:tc>
          <w:tcPr>
            <w:tcW w:w="1009"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66548FCA"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Key Contact(s)</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551D1A50"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Position</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58875869"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Phone #</w:t>
            </w:r>
          </w:p>
        </w:tc>
        <w:tc>
          <w:tcPr>
            <w:tcW w:w="1330" w:type="pct"/>
            <w:tcBorders>
              <w:top w:val="single" w:sz="4" w:space="0" w:color="auto"/>
              <w:left w:val="nil"/>
              <w:bottom w:val="single" w:sz="4" w:space="0" w:color="auto"/>
              <w:right w:val="single" w:sz="4" w:space="0" w:color="auto"/>
            </w:tcBorders>
            <w:shd w:val="clear" w:color="000000" w:fill="D9D9D9"/>
            <w:vAlign w:val="center"/>
            <w:hideMark/>
          </w:tcPr>
          <w:p w14:paraId="5B579CD1" w14:textId="77777777" w:rsidR="00C84DAF" w:rsidRPr="00C84DAF" w:rsidRDefault="00C84DAF" w:rsidP="00C84DAF">
            <w:pPr>
              <w:jc w:val="center"/>
              <w:rPr>
                <w:rFonts w:cs="Arial"/>
                <w:b/>
                <w:bCs/>
                <w:color w:val="000000"/>
                <w:sz w:val="16"/>
                <w:lang w:val="en-GB" w:eastAsia="nb-NO"/>
              </w:rPr>
            </w:pPr>
            <w:r w:rsidRPr="00C84DAF">
              <w:rPr>
                <w:rFonts w:cs="Arial"/>
                <w:b/>
                <w:bCs/>
                <w:color w:val="000000"/>
                <w:sz w:val="16"/>
                <w:lang w:val="en-GB" w:eastAsia="nb-NO"/>
              </w:rPr>
              <w:t>E-Mail</w:t>
            </w:r>
          </w:p>
        </w:tc>
      </w:tr>
      <w:tr w:rsidR="00C84DAF" w:rsidRPr="00C84DAF" w14:paraId="00B54471" w14:textId="77777777" w:rsidTr="00C84DAF">
        <w:trPr>
          <w:trHeight w:val="506"/>
        </w:trPr>
        <w:tc>
          <w:tcPr>
            <w:tcW w:w="1009" w:type="pct"/>
            <w:tcBorders>
              <w:top w:val="nil"/>
              <w:left w:val="single" w:sz="4" w:space="0" w:color="auto"/>
              <w:bottom w:val="single" w:sz="4" w:space="0" w:color="auto"/>
              <w:right w:val="single" w:sz="4" w:space="0" w:color="auto"/>
            </w:tcBorders>
            <w:shd w:val="clear" w:color="auto" w:fill="auto"/>
            <w:vAlign w:val="center"/>
            <w:hideMark/>
          </w:tcPr>
          <w:p w14:paraId="56DFFA15"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TBD</w:t>
            </w:r>
          </w:p>
        </w:tc>
        <w:tc>
          <w:tcPr>
            <w:tcW w:w="1330" w:type="pct"/>
            <w:tcBorders>
              <w:top w:val="nil"/>
              <w:left w:val="nil"/>
              <w:bottom w:val="single" w:sz="4" w:space="0" w:color="auto"/>
              <w:right w:val="single" w:sz="4" w:space="0" w:color="auto"/>
            </w:tcBorders>
            <w:shd w:val="clear" w:color="auto" w:fill="auto"/>
            <w:vAlign w:val="center"/>
            <w:hideMark/>
          </w:tcPr>
          <w:p w14:paraId="6989E9AB"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 </w:t>
            </w:r>
          </w:p>
        </w:tc>
        <w:tc>
          <w:tcPr>
            <w:tcW w:w="1330" w:type="pct"/>
            <w:tcBorders>
              <w:top w:val="nil"/>
              <w:left w:val="nil"/>
              <w:bottom w:val="single" w:sz="4" w:space="0" w:color="auto"/>
              <w:right w:val="single" w:sz="4" w:space="0" w:color="auto"/>
            </w:tcBorders>
            <w:shd w:val="clear" w:color="auto" w:fill="auto"/>
            <w:vAlign w:val="center"/>
            <w:hideMark/>
          </w:tcPr>
          <w:p w14:paraId="6AD6307E"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 </w:t>
            </w:r>
          </w:p>
        </w:tc>
        <w:tc>
          <w:tcPr>
            <w:tcW w:w="1330" w:type="pct"/>
            <w:tcBorders>
              <w:top w:val="nil"/>
              <w:left w:val="nil"/>
              <w:bottom w:val="single" w:sz="4" w:space="0" w:color="auto"/>
              <w:right w:val="single" w:sz="4" w:space="0" w:color="auto"/>
            </w:tcBorders>
            <w:shd w:val="clear" w:color="auto" w:fill="auto"/>
            <w:vAlign w:val="center"/>
            <w:hideMark/>
          </w:tcPr>
          <w:p w14:paraId="360F36C7" w14:textId="77777777" w:rsidR="00C84DAF" w:rsidRPr="00C84DAF" w:rsidRDefault="00C84DAF" w:rsidP="00C84DAF">
            <w:pPr>
              <w:jc w:val="center"/>
              <w:rPr>
                <w:rFonts w:cs="Arial"/>
                <w:bCs/>
                <w:color w:val="000000"/>
                <w:sz w:val="16"/>
                <w:lang w:val="en-GB" w:eastAsia="nb-NO"/>
              </w:rPr>
            </w:pPr>
            <w:r w:rsidRPr="00C84DAF">
              <w:rPr>
                <w:rFonts w:cs="Arial"/>
                <w:bCs/>
                <w:color w:val="000000"/>
                <w:sz w:val="16"/>
                <w:lang w:val="en-GB" w:eastAsia="nb-NO"/>
              </w:rPr>
              <w:t> </w:t>
            </w:r>
          </w:p>
        </w:tc>
      </w:tr>
    </w:tbl>
    <w:p w14:paraId="4A3EF799" w14:textId="77777777" w:rsidR="00CA4E69" w:rsidRDefault="00CA4E69">
      <w:pPr>
        <w:spacing w:after="200" w:line="276" w:lineRule="auto"/>
        <w:rPr>
          <w:rFonts w:cs="Arial"/>
          <w:b/>
          <w:bCs/>
          <w:color w:val="000000" w:themeColor="text1"/>
          <w:kern w:val="32"/>
          <w:sz w:val="28"/>
          <w:szCs w:val="32"/>
          <w:lang w:val="en-GB"/>
        </w:rPr>
      </w:pPr>
      <w:r>
        <w:rPr>
          <w:color w:val="000000" w:themeColor="text1"/>
          <w:lang w:val="en-GB"/>
        </w:rPr>
        <w:br w:type="page"/>
      </w:r>
    </w:p>
    <w:p w14:paraId="735C19CC" w14:textId="625C8884" w:rsidR="00937141" w:rsidRDefault="003E5FDF" w:rsidP="00937141">
      <w:pPr>
        <w:pStyle w:val="Heading1"/>
        <w:rPr>
          <w:color w:val="000000" w:themeColor="text1"/>
          <w:lang w:val="en-GB"/>
        </w:rPr>
      </w:pPr>
      <w:bookmarkStart w:id="533" w:name="_Toc500137318"/>
      <w:r>
        <w:rPr>
          <w:color w:val="000000" w:themeColor="text1"/>
          <w:lang w:val="en-GB"/>
        </w:rPr>
        <w:lastRenderedPageBreak/>
        <w:t>Appendix II</w:t>
      </w:r>
      <w:r w:rsidR="00937141">
        <w:rPr>
          <w:color w:val="000000" w:themeColor="text1"/>
          <w:lang w:val="en-GB"/>
        </w:rPr>
        <w:t xml:space="preserve"> Stakeholders and </w:t>
      </w:r>
      <w:del w:id="534" w:author="Cagri Kucukyildiz" w:date="2017-12-05T16:47:00Z">
        <w:r w:rsidR="00937141" w:rsidDel="00C335E4">
          <w:rPr>
            <w:color w:val="000000" w:themeColor="text1"/>
            <w:lang w:val="en-GB"/>
          </w:rPr>
          <w:delText xml:space="preserve">document </w:delText>
        </w:r>
      </w:del>
      <w:ins w:id="535" w:author="Cagri Kucukyildiz" w:date="2017-12-05T16:47:00Z">
        <w:r w:rsidR="00C335E4">
          <w:rPr>
            <w:color w:val="000000" w:themeColor="text1"/>
            <w:lang w:val="en-GB"/>
          </w:rPr>
          <w:t xml:space="preserve">Document </w:t>
        </w:r>
      </w:ins>
      <w:del w:id="536" w:author="Cagri Kucukyildiz" w:date="2017-12-05T16:47:00Z">
        <w:r w:rsidR="00937141" w:rsidDel="00C335E4">
          <w:rPr>
            <w:color w:val="000000" w:themeColor="text1"/>
            <w:lang w:val="en-GB"/>
          </w:rPr>
          <w:delText>requirements</w:delText>
        </w:r>
      </w:del>
      <w:bookmarkEnd w:id="533"/>
      <w:ins w:id="537" w:author="Cagri Kucukyildiz" w:date="2017-12-05T16:47:00Z">
        <w:r w:rsidR="00C335E4">
          <w:rPr>
            <w:color w:val="000000" w:themeColor="text1"/>
            <w:lang w:val="en-GB"/>
          </w:rPr>
          <w:t>Requirements</w:t>
        </w:r>
      </w:ins>
    </w:p>
    <w:tbl>
      <w:tblPr>
        <w:tblStyle w:val="TableGrid"/>
        <w:tblW w:w="0" w:type="auto"/>
        <w:tblLook w:val="04A0" w:firstRow="1" w:lastRow="0" w:firstColumn="1" w:lastColumn="0" w:noHBand="0" w:noVBand="1"/>
      </w:tblPr>
      <w:tblGrid>
        <w:gridCol w:w="2930"/>
        <w:gridCol w:w="5762"/>
      </w:tblGrid>
      <w:tr w:rsidR="006977AA" w:rsidRPr="004F1A70" w14:paraId="5D274A74" w14:textId="77777777" w:rsidTr="006977AA">
        <w:tc>
          <w:tcPr>
            <w:tcW w:w="2947" w:type="dxa"/>
            <w:vAlign w:val="center"/>
          </w:tcPr>
          <w:p w14:paraId="358D8E7C" w14:textId="4F64E118" w:rsidR="006977AA" w:rsidRPr="00937141" w:rsidRDefault="006977AA" w:rsidP="003E5FDF">
            <w:pPr>
              <w:spacing w:after="200" w:line="276" w:lineRule="auto"/>
              <w:jc w:val="center"/>
              <w:rPr>
                <w:b/>
                <w:sz w:val="22"/>
                <w:szCs w:val="22"/>
                <w:lang w:val="en-GB" w:eastAsia="en-US"/>
              </w:rPr>
            </w:pPr>
            <w:r w:rsidRPr="00937141">
              <w:rPr>
                <w:b/>
                <w:sz w:val="22"/>
                <w:szCs w:val="22"/>
                <w:lang w:val="en-GB" w:eastAsia="en-US"/>
              </w:rPr>
              <w:t>Customs and Excise</w:t>
            </w:r>
          </w:p>
        </w:tc>
        <w:tc>
          <w:tcPr>
            <w:tcW w:w="5808" w:type="dxa"/>
          </w:tcPr>
          <w:p w14:paraId="129FF2D5" w14:textId="6E4CABA7" w:rsidR="006977AA" w:rsidRPr="00937141" w:rsidRDefault="006977AA" w:rsidP="003E5FDF">
            <w:pPr>
              <w:spacing w:after="200" w:line="276" w:lineRule="auto"/>
              <w:rPr>
                <w:sz w:val="22"/>
                <w:szCs w:val="22"/>
                <w:lang w:val="en-GB" w:eastAsia="en-US"/>
              </w:rPr>
            </w:pPr>
            <w:r>
              <w:rPr>
                <w:sz w:val="22"/>
                <w:szCs w:val="22"/>
                <w:lang w:val="en-GB" w:eastAsia="en-US"/>
              </w:rPr>
              <w:t>Cargo Manifest</w:t>
            </w:r>
            <w:r>
              <w:rPr>
                <w:sz w:val="22"/>
                <w:szCs w:val="22"/>
                <w:lang w:val="en-GB" w:eastAsia="en-US"/>
              </w:rPr>
              <w:br/>
              <w:t>Boarding Book Form</w:t>
            </w:r>
            <w:r>
              <w:rPr>
                <w:sz w:val="22"/>
                <w:szCs w:val="22"/>
                <w:lang w:val="en-GB" w:eastAsia="en-US"/>
              </w:rPr>
              <w:br/>
              <w:t>List of unmanifested Cargo</w:t>
            </w:r>
            <w:r>
              <w:rPr>
                <w:sz w:val="22"/>
                <w:szCs w:val="22"/>
                <w:lang w:val="en-GB" w:eastAsia="en-US"/>
              </w:rPr>
              <w:br/>
              <w:t>Narcotics List</w:t>
            </w:r>
            <w:r>
              <w:rPr>
                <w:sz w:val="22"/>
                <w:szCs w:val="22"/>
                <w:lang w:val="en-GB" w:eastAsia="en-US"/>
              </w:rPr>
              <w:br/>
              <w:t>Nil Declaration</w:t>
            </w:r>
            <w:r>
              <w:rPr>
                <w:sz w:val="22"/>
                <w:szCs w:val="22"/>
                <w:lang w:val="en-GB" w:eastAsia="en-US"/>
              </w:rPr>
              <w:br/>
              <w:t>Arrival Crew List</w:t>
            </w:r>
            <w:r>
              <w:rPr>
                <w:sz w:val="22"/>
                <w:szCs w:val="22"/>
                <w:lang w:val="en-GB" w:eastAsia="en-US"/>
              </w:rPr>
              <w:br/>
              <w:t>Last 10 Port of Call</w:t>
            </w:r>
            <w:r>
              <w:rPr>
                <w:sz w:val="22"/>
                <w:szCs w:val="22"/>
                <w:lang w:val="en-GB" w:eastAsia="en-US"/>
              </w:rPr>
              <w:br/>
              <w:t>Ship Stores Declaration</w:t>
            </w:r>
            <w:r>
              <w:rPr>
                <w:sz w:val="22"/>
                <w:szCs w:val="22"/>
                <w:lang w:val="en-GB" w:eastAsia="en-US"/>
              </w:rPr>
              <w:br/>
            </w:r>
            <w:r w:rsidRPr="00937141">
              <w:rPr>
                <w:sz w:val="22"/>
                <w:szCs w:val="22"/>
                <w:lang w:val="en-GB" w:eastAsia="en-US"/>
              </w:rPr>
              <w:t>Crews Effects Declarat</w:t>
            </w:r>
            <w:r>
              <w:rPr>
                <w:sz w:val="22"/>
                <w:szCs w:val="22"/>
                <w:lang w:val="en-GB" w:eastAsia="en-US"/>
              </w:rPr>
              <w:t>ion</w:t>
            </w:r>
            <w:r>
              <w:rPr>
                <w:sz w:val="22"/>
                <w:szCs w:val="22"/>
                <w:lang w:val="en-GB" w:eastAsia="en-US"/>
              </w:rPr>
              <w:br/>
            </w:r>
            <w:r w:rsidRPr="00937141">
              <w:rPr>
                <w:sz w:val="22"/>
                <w:szCs w:val="22"/>
                <w:lang w:val="en-GB" w:eastAsia="en-US"/>
              </w:rPr>
              <w:t>Clear</w:t>
            </w:r>
            <w:r>
              <w:rPr>
                <w:sz w:val="22"/>
                <w:szCs w:val="22"/>
                <w:lang w:val="en-GB" w:eastAsia="en-US"/>
              </w:rPr>
              <w:t>ance Certificate from last port</w:t>
            </w:r>
            <w:r>
              <w:rPr>
                <w:sz w:val="22"/>
                <w:szCs w:val="22"/>
                <w:lang w:val="en-GB" w:eastAsia="en-US"/>
              </w:rPr>
              <w:br/>
            </w:r>
            <w:r w:rsidRPr="00937141">
              <w:rPr>
                <w:sz w:val="22"/>
                <w:szCs w:val="22"/>
                <w:lang w:val="en-GB" w:eastAsia="en-US"/>
              </w:rPr>
              <w:t>Clea</w:t>
            </w:r>
            <w:r>
              <w:rPr>
                <w:sz w:val="22"/>
                <w:szCs w:val="22"/>
                <w:lang w:val="en-GB" w:eastAsia="en-US"/>
              </w:rPr>
              <w:t>rance Certificate for Departure</w:t>
            </w:r>
            <w:r>
              <w:rPr>
                <w:sz w:val="22"/>
                <w:szCs w:val="22"/>
                <w:lang w:val="en-GB" w:eastAsia="en-US"/>
              </w:rPr>
              <w:br/>
              <w:t>Ship`s Particulars</w:t>
            </w:r>
            <w:r>
              <w:rPr>
                <w:sz w:val="22"/>
                <w:szCs w:val="22"/>
                <w:lang w:val="en-GB" w:eastAsia="en-US"/>
              </w:rPr>
              <w:br/>
            </w:r>
            <w:r w:rsidRPr="00937141">
              <w:rPr>
                <w:sz w:val="22"/>
                <w:szCs w:val="22"/>
                <w:lang w:val="en-GB" w:eastAsia="en-US"/>
              </w:rPr>
              <w:t>Export Document</w:t>
            </w:r>
          </w:p>
        </w:tc>
      </w:tr>
      <w:tr w:rsidR="006977AA" w:rsidRPr="004F1A70" w14:paraId="2B9602F1" w14:textId="77777777" w:rsidTr="006977AA">
        <w:tc>
          <w:tcPr>
            <w:tcW w:w="2947" w:type="dxa"/>
            <w:vAlign w:val="center"/>
          </w:tcPr>
          <w:p w14:paraId="6F5E686A" w14:textId="314C9F30" w:rsidR="006977AA" w:rsidRPr="00937141" w:rsidRDefault="006977AA" w:rsidP="003E5FDF">
            <w:pPr>
              <w:spacing w:after="200" w:line="276" w:lineRule="auto"/>
              <w:jc w:val="center"/>
              <w:rPr>
                <w:b/>
                <w:lang w:val="en-GB"/>
              </w:rPr>
            </w:pPr>
            <w:r w:rsidRPr="00937141">
              <w:rPr>
                <w:b/>
                <w:lang w:val="en-GB"/>
              </w:rPr>
              <w:t>Immigration</w:t>
            </w:r>
          </w:p>
        </w:tc>
        <w:tc>
          <w:tcPr>
            <w:tcW w:w="5808" w:type="dxa"/>
          </w:tcPr>
          <w:p w14:paraId="13D89EF3" w14:textId="74F655BB" w:rsidR="006977AA" w:rsidRPr="00937141" w:rsidRDefault="006977AA" w:rsidP="003E5FDF">
            <w:pPr>
              <w:spacing w:after="200" w:line="276" w:lineRule="auto"/>
              <w:rPr>
                <w:lang w:val="en-GB"/>
              </w:rPr>
            </w:pPr>
            <w:r w:rsidRPr="00937141">
              <w:rPr>
                <w:lang w:val="en-GB"/>
              </w:rPr>
              <w:t>Port Officer`s Return</w:t>
            </w:r>
            <w:r>
              <w:rPr>
                <w:lang w:val="en-GB"/>
              </w:rPr>
              <w:br/>
              <w:t>Declaration of Health</w:t>
            </w:r>
            <w:r>
              <w:rPr>
                <w:lang w:val="en-GB"/>
              </w:rPr>
              <w:br/>
            </w:r>
            <w:r w:rsidRPr="00937141">
              <w:rPr>
                <w:lang w:val="en-GB"/>
              </w:rPr>
              <w:t>Departure Cr</w:t>
            </w:r>
            <w:r>
              <w:rPr>
                <w:lang w:val="en-GB"/>
              </w:rPr>
              <w:t>ew List (4 copies, exceptional)</w:t>
            </w:r>
            <w:r>
              <w:rPr>
                <w:lang w:val="en-GB"/>
              </w:rPr>
              <w:br/>
              <w:t>Arrival Crew List</w:t>
            </w:r>
            <w:r>
              <w:rPr>
                <w:lang w:val="en-GB"/>
              </w:rPr>
              <w:br/>
              <w:t>Last 10 Ports of Call</w:t>
            </w:r>
            <w:r>
              <w:rPr>
                <w:lang w:val="en-GB"/>
              </w:rPr>
              <w:br/>
            </w:r>
            <w:r w:rsidRPr="00937141">
              <w:rPr>
                <w:lang w:val="en-GB"/>
              </w:rPr>
              <w:t>Ship Particulars</w:t>
            </w:r>
          </w:p>
        </w:tc>
      </w:tr>
      <w:tr w:rsidR="006977AA" w:rsidRPr="004F1A70" w14:paraId="32B13FD4" w14:textId="77777777" w:rsidTr="006977AA">
        <w:tc>
          <w:tcPr>
            <w:tcW w:w="2947" w:type="dxa"/>
            <w:vAlign w:val="center"/>
          </w:tcPr>
          <w:p w14:paraId="7C0BF76C" w14:textId="34103EE3" w:rsidR="006977AA" w:rsidRPr="00937141" w:rsidRDefault="006977AA" w:rsidP="003E5FDF">
            <w:pPr>
              <w:spacing w:after="200" w:line="276" w:lineRule="auto"/>
              <w:jc w:val="center"/>
              <w:rPr>
                <w:b/>
                <w:lang w:val="en-GB"/>
              </w:rPr>
            </w:pPr>
            <w:r>
              <w:rPr>
                <w:b/>
                <w:lang w:val="en-GB"/>
              </w:rPr>
              <w:t xml:space="preserve">Port &amp; </w:t>
            </w:r>
            <w:r w:rsidRPr="00937141">
              <w:rPr>
                <w:b/>
                <w:lang w:val="en-GB"/>
              </w:rPr>
              <w:t>Port Security</w:t>
            </w:r>
          </w:p>
        </w:tc>
        <w:tc>
          <w:tcPr>
            <w:tcW w:w="5808" w:type="dxa"/>
          </w:tcPr>
          <w:p w14:paraId="721FD53B" w14:textId="4D2CA034" w:rsidR="006977AA" w:rsidRPr="00937141" w:rsidRDefault="006977AA" w:rsidP="003E5FDF">
            <w:pPr>
              <w:spacing w:after="200" w:line="276" w:lineRule="auto"/>
              <w:rPr>
                <w:lang w:val="en-GB"/>
              </w:rPr>
            </w:pPr>
            <w:r w:rsidRPr="00937141">
              <w:rPr>
                <w:lang w:val="en-GB"/>
              </w:rPr>
              <w:t>Port officer`s Return</w:t>
            </w:r>
            <w:r>
              <w:rPr>
                <w:lang w:val="en-GB"/>
              </w:rPr>
              <w:br/>
              <w:t>ISPS Certificate (1</w:t>
            </w:r>
            <w:r w:rsidRPr="00937141">
              <w:rPr>
                <w:vertAlign w:val="superscript"/>
                <w:lang w:val="en-GB"/>
              </w:rPr>
              <w:t>st</w:t>
            </w:r>
            <w:r>
              <w:rPr>
                <w:lang w:val="en-GB"/>
              </w:rPr>
              <w:t xml:space="preserve"> arrival)</w:t>
            </w:r>
            <w:r>
              <w:rPr>
                <w:lang w:val="en-GB"/>
              </w:rPr>
              <w:br/>
              <w:t>Arrival Crew List</w:t>
            </w:r>
            <w:r>
              <w:rPr>
                <w:lang w:val="en-GB"/>
              </w:rPr>
              <w:br/>
              <w:t>Narcotics</w:t>
            </w:r>
            <w:r>
              <w:rPr>
                <w:lang w:val="en-GB"/>
              </w:rPr>
              <w:br/>
              <w:t xml:space="preserve">Nil List </w:t>
            </w:r>
            <w:r>
              <w:rPr>
                <w:lang w:val="en-GB"/>
              </w:rPr>
              <w:br/>
              <w:t>Ships Particular</w:t>
            </w:r>
            <w:r>
              <w:rPr>
                <w:lang w:val="en-GB"/>
              </w:rPr>
              <w:br/>
            </w:r>
            <w:r w:rsidRPr="00937141">
              <w:rPr>
                <w:lang w:val="en-GB"/>
              </w:rPr>
              <w:t>Last Ten Port Calls</w:t>
            </w:r>
          </w:p>
        </w:tc>
      </w:tr>
      <w:tr w:rsidR="006977AA" w:rsidRPr="004F1A70" w14:paraId="69D7EC07" w14:textId="77777777" w:rsidTr="006977AA">
        <w:tc>
          <w:tcPr>
            <w:tcW w:w="2947" w:type="dxa"/>
            <w:vAlign w:val="center"/>
          </w:tcPr>
          <w:p w14:paraId="023917B0" w14:textId="49C5E49F" w:rsidR="006977AA" w:rsidRPr="00937141" w:rsidRDefault="006977AA" w:rsidP="003E5FDF">
            <w:pPr>
              <w:spacing w:after="200" w:line="276" w:lineRule="auto"/>
              <w:jc w:val="center"/>
              <w:rPr>
                <w:b/>
                <w:lang w:val="en-GB"/>
              </w:rPr>
            </w:pPr>
            <w:r w:rsidRPr="00937141">
              <w:rPr>
                <w:b/>
                <w:lang w:val="en-GB"/>
              </w:rPr>
              <w:t>Health Authority</w:t>
            </w:r>
          </w:p>
        </w:tc>
        <w:tc>
          <w:tcPr>
            <w:tcW w:w="5808" w:type="dxa"/>
          </w:tcPr>
          <w:p w14:paraId="634E74A1" w14:textId="0BAA3553" w:rsidR="006977AA" w:rsidRDefault="006977AA" w:rsidP="003E5FDF">
            <w:pPr>
              <w:spacing w:after="200" w:line="276" w:lineRule="auto"/>
              <w:rPr>
                <w:lang w:val="en-GB"/>
              </w:rPr>
            </w:pPr>
            <w:r w:rsidRPr="00937141">
              <w:rPr>
                <w:lang w:val="en-GB"/>
              </w:rPr>
              <w:t>Declaration of Health</w:t>
            </w:r>
            <w:r>
              <w:rPr>
                <w:lang w:val="en-GB"/>
              </w:rPr>
              <w:br/>
            </w:r>
            <w:r w:rsidRPr="00937141">
              <w:rPr>
                <w:lang w:val="en-GB"/>
              </w:rPr>
              <w:t>Ship</w:t>
            </w:r>
            <w:r>
              <w:rPr>
                <w:lang w:val="en-GB"/>
              </w:rPr>
              <w:t xml:space="preserve"> Sanitation Control Certificate</w:t>
            </w:r>
            <w:r>
              <w:rPr>
                <w:lang w:val="en-GB"/>
              </w:rPr>
              <w:br/>
            </w:r>
            <w:r w:rsidRPr="00937141">
              <w:rPr>
                <w:lang w:val="en-GB"/>
              </w:rPr>
              <w:t>Waste declaration</w:t>
            </w:r>
          </w:p>
        </w:tc>
      </w:tr>
    </w:tbl>
    <w:p w14:paraId="32F9DF67" w14:textId="77777777" w:rsidR="00937141" w:rsidRPr="00937141" w:rsidRDefault="00937141" w:rsidP="00937141">
      <w:pPr>
        <w:spacing w:after="200" w:line="276" w:lineRule="auto"/>
        <w:jc w:val="both"/>
        <w:rPr>
          <w:lang w:val="en-GB"/>
        </w:rPr>
      </w:pPr>
    </w:p>
    <w:p w14:paraId="77A00592" w14:textId="77777777" w:rsidR="003E5FDF" w:rsidRDefault="003E5FDF">
      <w:pPr>
        <w:spacing w:after="200" w:line="276" w:lineRule="auto"/>
        <w:rPr>
          <w:rFonts w:cs="Arial"/>
          <w:b/>
          <w:bCs/>
          <w:color w:val="000000" w:themeColor="text1"/>
          <w:kern w:val="32"/>
          <w:sz w:val="28"/>
          <w:szCs w:val="32"/>
          <w:lang w:val="en-GB"/>
        </w:rPr>
      </w:pPr>
      <w:r>
        <w:rPr>
          <w:color w:val="000000" w:themeColor="text1"/>
          <w:lang w:val="en-GB"/>
        </w:rPr>
        <w:br w:type="page"/>
      </w:r>
    </w:p>
    <w:p w14:paraId="6141D6C8" w14:textId="0268D196" w:rsidR="00095310" w:rsidDel="00526D30" w:rsidRDefault="00056722" w:rsidP="00056722">
      <w:pPr>
        <w:pStyle w:val="Heading1"/>
        <w:rPr>
          <w:del w:id="538" w:author="Cagri Kucukyildiz" w:date="2017-12-05T17:02:00Z"/>
          <w:color w:val="000000" w:themeColor="text1"/>
          <w:lang w:val="en-GB"/>
        </w:rPr>
      </w:pPr>
      <w:bookmarkStart w:id="539" w:name="_Toc500137319"/>
      <w:commentRangeStart w:id="540"/>
      <w:del w:id="541" w:author="Cagri Kucukyildiz" w:date="2017-12-05T17:02:00Z">
        <w:r w:rsidDel="00526D30">
          <w:rPr>
            <w:color w:val="000000" w:themeColor="text1"/>
            <w:lang w:val="en-GB"/>
          </w:rPr>
          <w:lastRenderedPageBreak/>
          <w:delText>Appendix II</w:delText>
        </w:r>
        <w:r w:rsidR="003E5FDF" w:rsidDel="00526D30">
          <w:rPr>
            <w:color w:val="000000" w:themeColor="text1"/>
            <w:lang w:val="en-GB"/>
          </w:rPr>
          <w:delText>I</w:delText>
        </w:r>
        <w:bookmarkEnd w:id="539"/>
        <w:r w:rsidDel="00526D30">
          <w:rPr>
            <w:color w:val="000000" w:themeColor="text1"/>
            <w:lang w:val="en-GB"/>
          </w:rPr>
          <w:delText xml:space="preserve"> </w:delText>
        </w:r>
      </w:del>
      <w:commentRangeEnd w:id="540"/>
      <w:r w:rsidR="00526D30">
        <w:rPr>
          <w:rStyle w:val="CommentReference"/>
          <w:rFonts w:cs="Times New Roman"/>
          <w:b w:val="0"/>
          <w:bCs w:val="0"/>
          <w:kern w:val="0"/>
        </w:rPr>
        <w:commentReference w:id="540"/>
      </w:r>
      <w:del w:id="542" w:author="Cagri Kucukyildiz" w:date="2017-12-05T17:02:00Z">
        <w:r w:rsidDel="00526D30">
          <w:rPr>
            <w:color w:val="000000" w:themeColor="text1"/>
            <w:lang w:val="en-GB"/>
          </w:rPr>
          <w:br/>
        </w:r>
      </w:del>
    </w:p>
    <w:p w14:paraId="080D5077" w14:textId="67F938E1" w:rsidR="00056722" w:rsidRPr="00056722" w:rsidDel="00526D30" w:rsidRDefault="00056722" w:rsidP="00056722">
      <w:pPr>
        <w:pStyle w:val="Heading1"/>
        <w:rPr>
          <w:del w:id="543" w:author="Cagri Kucukyildiz" w:date="2017-12-05T17:02:00Z"/>
          <w:color w:val="000000" w:themeColor="text1"/>
          <w:lang w:val="en-GB"/>
        </w:rPr>
      </w:pPr>
      <w:bookmarkStart w:id="544" w:name="_Toc500137320"/>
      <w:del w:id="545" w:author="Cagri Kucukyildiz" w:date="2017-12-05T17:02:00Z">
        <w:r w:rsidRPr="00056722" w:rsidDel="00526D30">
          <w:rPr>
            <w:color w:val="000000" w:themeColor="text1"/>
            <w:lang w:val="en-GB"/>
          </w:rPr>
          <w:delText xml:space="preserve">The </w:delText>
        </w:r>
        <w:r w:rsidR="00B85D32" w:rsidDel="00526D30">
          <w:rPr>
            <w:color w:val="000000" w:themeColor="text1"/>
            <w:lang w:val="en-GB"/>
          </w:rPr>
          <w:delText>Antiguan</w:delText>
        </w:r>
        <w:r w:rsidRPr="00056722" w:rsidDel="00526D30">
          <w:rPr>
            <w:color w:val="000000" w:themeColor="text1"/>
            <w:lang w:val="en-GB"/>
          </w:rPr>
          <w:delText xml:space="preserve"> Single Window</w:delText>
        </w:r>
        <w:bookmarkEnd w:id="544"/>
        <w:r w:rsidRPr="00056722" w:rsidDel="00526D30">
          <w:rPr>
            <w:color w:val="000000" w:themeColor="text1"/>
            <w:lang w:val="en-GB"/>
          </w:rPr>
          <w:delText xml:space="preserve"> </w:delText>
        </w:r>
      </w:del>
    </w:p>
    <w:p w14:paraId="45D19A89" w14:textId="252C9F19" w:rsidR="00B85D32" w:rsidDel="00526D30" w:rsidRDefault="00B85D32" w:rsidP="00AA7228">
      <w:pPr>
        <w:jc w:val="both"/>
        <w:rPr>
          <w:del w:id="546" w:author="Cagri Kucukyildiz" w:date="2017-12-05T17:02:00Z"/>
          <w:lang w:val="en-GB"/>
        </w:rPr>
      </w:pPr>
      <w:del w:id="547" w:author="Cagri Kucukyildiz" w:date="2017-12-05T17:02:00Z">
        <w:r w:rsidRPr="00B85D32" w:rsidDel="00526D30">
          <w:rPr>
            <w:highlight w:val="yellow"/>
            <w:lang w:val="en-GB"/>
          </w:rPr>
          <w:delText>Text in progress.</w:delText>
        </w:r>
        <w:r w:rsidDel="00526D30">
          <w:rPr>
            <w:lang w:val="en-GB"/>
          </w:rPr>
          <w:delText xml:space="preserve"> </w:delText>
        </w:r>
      </w:del>
    </w:p>
    <w:p w14:paraId="6E74155F" w14:textId="3BE05B3F" w:rsidR="00B85D32" w:rsidDel="00526D30" w:rsidRDefault="00B85D32" w:rsidP="00AA7228">
      <w:pPr>
        <w:jc w:val="both"/>
        <w:rPr>
          <w:del w:id="548" w:author="Cagri Kucukyildiz" w:date="2017-12-05T17:02:00Z"/>
          <w:lang w:val="en-GB"/>
        </w:rPr>
      </w:pPr>
    </w:p>
    <w:p w14:paraId="01D491AB" w14:textId="72109116" w:rsidR="00056722" w:rsidDel="00526D30" w:rsidRDefault="00056722" w:rsidP="00AA7228">
      <w:pPr>
        <w:jc w:val="both"/>
        <w:rPr>
          <w:del w:id="549" w:author="Cagri Kucukyildiz" w:date="2017-12-05T17:02:00Z"/>
          <w:lang w:val="en-GB"/>
        </w:rPr>
      </w:pPr>
      <w:del w:id="550" w:author="Cagri Kucukyildiz" w:date="2017-12-05T17:02:00Z">
        <w:r w:rsidDel="00526D30">
          <w:rPr>
            <w:lang w:val="en-GB"/>
          </w:rPr>
          <w:delText>The system to be implemented</w:delText>
        </w:r>
        <w:r w:rsidR="00B85D32" w:rsidDel="00526D30">
          <w:rPr>
            <w:lang w:val="en-GB"/>
          </w:rPr>
          <w:delText xml:space="preserve"> in Antigua</w:delText>
        </w:r>
        <w:r w:rsidDel="00526D30">
          <w:rPr>
            <w:lang w:val="en-GB"/>
          </w:rPr>
          <w:delText xml:space="preserve"> will be</w:delText>
        </w:r>
        <w:r w:rsidRPr="00182011" w:rsidDel="00526D30">
          <w:rPr>
            <w:lang w:val="en-GB"/>
          </w:rPr>
          <w:delText xml:space="preserve"> </w:delText>
        </w:r>
        <w:r w:rsidR="00FA47AD" w:rsidRPr="00182011" w:rsidDel="00526D30">
          <w:rPr>
            <w:lang w:val="en-GB"/>
          </w:rPr>
          <w:delText>develop</w:delText>
        </w:r>
        <w:r w:rsidR="00FA47AD" w:rsidDel="00526D30">
          <w:rPr>
            <w:lang w:val="en-GB"/>
          </w:rPr>
          <w:delText>ed</w:delText>
        </w:r>
        <w:r w:rsidR="00FA47AD" w:rsidRPr="00182011" w:rsidDel="00526D30">
          <w:rPr>
            <w:lang w:val="en-GB"/>
          </w:rPr>
          <w:delText xml:space="preserve"> </w:delText>
        </w:r>
        <w:r w:rsidDel="00526D30">
          <w:rPr>
            <w:lang w:val="en-GB"/>
          </w:rPr>
          <w:delText xml:space="preserve">by </w:delText>
        </w:r>
        <w:r w:rsidRPr="00182011" w:rsidDel="00526D30">
          <w:rPr>
            <w:lang w:val="en-GB"/>
          </w:rPr>
          <w:delText>reusing</w:delText>
        </w:r>
        <w:r w:rsidDel="00526D30">
          <w:rPr>
            <w:lang w:val="en-GB"/>
          </w:rPr>
          <w:delText xml:space="preserve"> parts/components</w:delText>
        </w:r>
        <w:r w:rsidR="00B85D32" w:rsidDel="00526D30">
          <w:rPr>
            <w:lang w:val="en-GB"/>
          </w:rPr>
          <w:delText xml:space="preserve"> and ideas/concepts</w:delText>
        </w:r>
        <w:r w:rsidDel="00526D30">
          <w:rPr>
            <w:lang w:val="en-GB"/>
          </w:rPr>
          <w:delText xml:space="preserve"> of </w:delText>
        </w:r>
        <w:r w:rsidRPr="00182011" w:rsidDel="00526D30">
          <w:rPr>
            <w:lang w:val="en-GB"/>
          </w:rPr>
          <w:delText>the</w:delText>
        </w:r>
        <w:r w:rsidDel="00526D30">
          <w:rPr>
            <w:lang w:val="en-GB"/>
          </w:rPr>
          <w:delText xml:space="preserve"> national MSW of Norway (</w:delText>
        </w:r>
        <w:r w:rsidR="00B85D32" w:rsidRPr="00A019EB" w:rsidDel="00526D30">
          <w:rPr>
            <w:lang w:val="en-GB"/>
          </w:rPr>
          <w:delText>SafeSeaNet Norway</w:delText>
        </w:r>
        <w:r w:rsidR="00B85D32" w:rsidDel="00526D30">
          <w:rPr>
            <w:lang w:val="en-GB"/>
          </w:rPr>
          <w:delText>, SSNN</w:delText>
        </w:r>
        <w:r w:rsidDel="00526D30">
          <w:rPr>
            <w:lang w:val="en-GB"/>
          </w:rPr>
          <w:delText xml:space="preserve">). </w:delText>
        </w:r>
      </w:del>
    </w:p>
    <w:p w14:paraId="52E4F595" w14:textId="009AEA5D" w:rsidR="00056722" w:rsidDel="00526D30" w:rsidRDefault="00056722" w:rsidP="00AA7228">
      <w:pPr>
        <w:jc w:val="both"/>
        <w:rPr>
          <w:del w:id="551" w:author="Cagri Kucukyildiz" w:date="2017-12-05T17:02:00Z"/>
          <w:lang w:val="en-GB"/>
        </w:rPr>
      </w:pPr>
      <w:bookmarkStart w:id="552" w:name="_GoBack"/>
      <w:bookmarkEnd w:id="552"/>
    </w:p>
    <w:p w14:paraId="34AE3245" w14:textId="095996CA" w:rsidR="00056722" w:rsidDel="00526D30" w:rsidRDefault="00056722" w:rsidP="00AA7228">
      <w:pPr>
        <w:jc w:val="both"/>
        <w:rPr>
          <w:del w:id="553" w:author="Cagri Kucukyildiz" w:date="2017-12-05T17:02:00Z"/>
          <w:lang w:val="en-GB"/>
        </w:rPr>
      </w:pPr>
      <w:del w:id="554" w:author="Cagri Kucukyildiz" w:date="2017-12-05T17:02:00Z">
        <w:r w:rsidRPr="00A019EB" w:rsidDel="00526D30">
          <w:rPr>
            <w:lang w:val="en-GB"/>
          </w:rPr>
          <w:delText>SafeSeaNet Norway is an internet-based maritime single window reporting system that enables vessels to provide mandatory notifications to Norwegian governmental authorities and ports electronically.</w:delText>
        </w:r>
      </w:del>
    </w:p>
    <w:p w14:paraId="19CB4315" w14:textId="4CFA67DF" w:rsidR="00056722" w:rsidDel="00526D30" w:rsidRDefault="00056722" w:rsidP="00AA7228">
      <w:pPr>
        <w:jc w:val="both"/>
        <w:rPr>
          <w:del w:id="555" w:author="Cagri Kucukyildiz" w:date="2017-12-05T17:02:00Z"/>
          <w:lang w:val="en-GB"/>
        </w:rPr>
      </w:pPr>
    </w:p>
    <w:p w14:paraId="25D93115" w14:textId="7AF07892" w:rsidR="00056722" w:rsidRPr="00A019EB" w:rsidDel="00526D30" w:rsidRDefault="00056722" w:rsidP="00AA7228">
      <w:pPr>
        <w:jc w:val="both"/>
        <w:rPr>
          <w:del w:id="556" w:author="Cagri Kucukyildiz" w:date="2017-12-05T17:02:00Z"/>
          <w:lang w:val="en-GB"/>
        </w:rPr>
      </w:pPr>
      <w:del w:id="557" w:author="Cagri Kucukyildiz" w:date="2017-12-05T17:02:00Z">
        <w:r w:rsidRPr="00A019EB" w:rsidDel="00526D30">
          <w:rPr>
            <w:lang w:val="en-GB"/>
          </w:rPr>
          <w:delText xml:space="preserve">The </w:delText>
        </w:r>
        <w:r w:rsidR="00B85D32" w:rsidRPr="00B85D32" w:rsidDel="00526D30">
          <w:rPr>
            <w:lang w:val="en-GB"/>
          </w:rPr>
          <w:delText>Antiguan Single Window Norway</w:delText>
        </w:r>
        <w:r w:rsidR="00B85D32" w:rsidDel="00526D30">
          <w:rPr>
            <w:lang w:val="en-GB"/>
          </w:rPr>
          <w:delText xml:space="preserve"> will in a similar manner be an </w:delText>
        </w:r>
        <w:r w:rsidR="00B85D32" w:rsidRPr="00B85D32" w:rsidDel="00526D30">
          <w:rPr>
            <w:lang w:val="en-GB"/>
          </w:rPr>
          <w:delText xml:space="preserve">internet-based </w:delText>
        </w:r>
        <w:r w:rsidR="00B85D32" w:rsidDel="00526D30">
          <w:rPr>
            <w:lang w:val="en-GB"/>
          </w:rPr>
          <w:delText xml:space="preserve">system, </w:delText>
        </w:r>
        <w:r w:rsidRPr="00A019EB" w:rsidDel="00526D30">
          <w:rPr>
            <w:lang w:val="en-GB"/>
          </w:rPr>
          <w:delText>which enables the distribution of relevant shipping information to authorities directly from the messaging system, without requiring individual reporting from shipping.</w:delText>
        </w:r>
      </w:del>
    </w:p>
    <w:p w14:paraId="183CABCD" w14:textId="764E70FF" w:rsidR="00056722" w:rsidRPr="00A019EB" w:rsidDel="00526D30" w:rsidRDefault="00056722" w:rsidP="00AA7228">
      <w:pPr>
        <w:jc w:val="both"/>
        <w:rPr>
          <w:del w:id="558" w:author="Cagri Kucukyildiz" w:date="2017-12-05T17:02:00Z"/>
          <w:lang w:val="en-GB"/>
        </w:rPr>
      </w:pPr>
    </w:p>
    <w:p w14:paraId="59489873" w14:textId="2023019B" w:rsidR="00C72313" w:rsidDel="00526D30" w:rsidRDefault="00CC057D" w:rsidP="00B85D32">
      <w:pPr>
        <w:jc w:val="both"/>
        <w:rPr>
          <w:del w:id="559" w:author="Cagri Kucukyildiz" w:date="2017-12-05T17:02:00Z"/>
          <w:lang w:val="en-GB"/>
        </w:rPr>
      </w:pPr>
      <w:del w:id="560" w:author="Cagri Kucukyildiz" w:date="2017-12-05T17:02:00Z">
        <w:r w:rsidRPr="00CC057D" w:rsidDel="00526D30">
          <w:rPr>
            <w:lang w:val="en-GB"/>
          </w:rPr>
          <w:delText xml:space="preserve">The system </w:delText>
        </w:r>
        <w:r w:rsidR="00B85D32" w:rsidDel="00526D30">
          <w:rPr>
            <w:lang w:val="en-GB"/>
          </w:rPr>
          <w:delText>will encompass stakeholders and</w:delText>
        </w:r>
        <w:r w:rsidRPr="00CC057D" w:rsidDel="00526D30">
          <w:rPr>
            <w:lang w:val="en-GB"/>
          </w:rPr>
          <w:delText xml:space="preserve"> </w:delText>
        </w:r>
        <w:r w:rsidR="00056722" w:rsidRPr="00A019EB" w:rsidDel="00526D30">
          <w:rPr>
            <w:lang w:val="en-GB"/>
          </w:rPr>
          <w:delText xml:space="preserve">authorities such as Customs, </w:delText>
        </w:r>
        <w:r w:rsidR="00B85D32" w:rsidDel="00526D30">
          <w:rPr>
            <w:lang w:val="en-GB"/>
          </w:rPr>
          <w:delText>Immigration</w:delText>
        </w:r>
        <w:r w:rsidR="00056722" w:rsidRPr="00A019EB" w:rsidDel="00526D30">
          <w:rPr>
            <w:lang w:val="en-GB"/>
          </w:rPr>
          <w:delText xml:space="preserve">, </w:delText>
        </w:r>
        <w:r w:rsidR="00B85D32" w:rsidDel="00526D30">
          <w:rPr>
            <w:lang w:val="en-GB"/>
          </w:rPr>
          <w:delText>health</w:delText>
        </w:r>
        <w:r w:rsidR="00056722" w:rsidRPr="00A019EB" w:rsidDel="00526D30">
          <w:rPr>
            <w:lang w:val="en-GB"/>
          </w:rPr>
          <w:delText>, maritime</w:delText>
        </w:r>
        <w:r w:rsidR="00B85D32" w:rsidDel="00526D30">
          <w:rPr>
            <w:lang w:val="en-GB"/>
          </w:rPr>
          <w:delText xml:space="preserve"> authorities and ports.</w:delText>
        </w:r>
      </w:del>
    </w:p>
    <w:p w14:paraId="23ED72AA" w14:textId="7A014DC7" w:rsidR="00C72313" w:rsidDel="00526D30" w:rsidRDefault="00C72313" w:rsidP="00B85D32">
      <w:pPr>
        <w:jc w:val="both"/>
        <w:rPr>
          <w:del w:id="561" w:author="Cagri Kucukyildiz" w:date="2017-12-05T17:02:00Z"/>
          <w:lang w:val="en-GB"/>
        </w:rPr>
      </w:pPr>
    </w:p>
    <w:p w14:paraId="37FD73A3" w14:textId="1F11CD85" w:rsidR="00C72313" w:rsidDel="00526D30" w:rsidRDefault="00C72313" w:rsidP="00B85D32">
      <w:pPr>
        <w:jc w:val="both"/>
        <w:rPr>
          <w:del w:id="562" w:author="Cagri Kucukyildiz" w:date="2017-12-05T17:02:00Z"/>
          <w:lang w:val="en-GB"/>
        </w:rPr>
      </w:pPr>
      <w:del w:id="563" w:author="Cagri Kucukyildiz" w:date="2017-12-05T17:02:00Z">
        <w:r w:rsidDel="00526D30">
          <w:rPr>
            <w:lang w:val="en-GB"/>
          </w:rPr>
          <w:delText>TBD</w:delText>
        </w:r>
      </w:del>
    </w:p>
    <w:p w14:paraId="6754B700" w14:textId="09063578" w:rsidR="00C72313" w:rsidDel="00526D30" w:rsidRDefault="00C72313" w:rsidP="00B85D32">
      <w:pPr>
        <w:jc w:val="both"/>
        <w:rPr>
          <w:del w:id="564" w:author="Cagri Kucukyildiz" w:date="2017-12-05T17:02:00Z"/>
          <w:lang w:val="en-GB"/>
        </w:rPr>
      </w:pPr>
    </w:p>
    <w:p w14:paraId="76A60401" w14:textId="7FC42C89" w:rsidR="000D3CB0" w:rsidRDefault="00C72313" w:rsidP="00B85D32">
      <w:pPr>
        <w:jc w:val="both"/>
        <w:rPr>
          <w:lang w:val="en-GB"/>
        </w:rPr>
      </w:pPr>
      <w:r>
        <w:rPr>
          <w:noProof/>
          <w:lang w:val="en-GB" w:eastAsia="en-GB"/>
        </w:rPr>
        <w:drawing>
          <wp:inline distT="0" distB="0" distL="0" distR="0" wp14:anchorId="59293040" wp14:editId="1C2CDA6C">
            <wp:extent cx="5943600" cy="4015105"/>
            <wp:effectExtent l="0" t="0" r="0" b="444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015105"/>
                    </a:xfrm>
                    <a:prstGeom prst="rect">
                      <a:avLst/>
                    </a:prstGeom>
                  </pic:spPr>
                </pic:pic>
              </a:graphicData>
            </a:graphic>
          </wp:inline>
        </w:drawing>
      </w:r>
      <w:r>
        <w:rPr>
          <w:lang w:val="en-GB"/>
        </w:rPr>
        <w:t xml:space="preserve"> </w:t>
      </w:r>
      <w:r w:rsidR="000D3CB0">
        <w:rPr>
          <w:lang w:val="en-GB"/>
        </w:rPr>
        <w:br w:type="page"/>
      </w:r>
    </w:p>
    <w:p w14:paraId="59F48C2E" w14:textId="1E977755" w:rsidR="000D3CB0" w:rsidRPr="000D3CB0" w:rsidRDefault="000D3CB0" w:rsidP="00C570E6">
      <w:pPr>
        <w:pStyle w:val="Heading1"/>
        <w:rPr>
          <w:lang w:val="en-GB"/>
        </w:rPr>
      </w:pPr>
      <w:bookmarkStart w:id="565" w:name="_Toc500137321"/>
      <w:r>
        <w:rPr>
          <w:lang w:val="en-GB"/>
        </w:rPr>
        <w:lastRenderedPageBreak/>
        <w:t xml:space="preserve">Appendix III </w:t>
      </w:r>
      <w:r w:rsidRPr="000D3CB0">
        <w:rPr>
          <w:lang w:val="en-GB"/>
        </w:rPr>
        <w:t>Definitions</w:t>
      </w:r>
      <w:bookmarkEnd w:id="565"/>
      <w:r w:rsidR="00E7319E">
        <w:rPr>
          <w:lang w:val="en-GB"/>
        </w:rPr>
        <w:t xml:space="preserve"> </w:t>
      </w:r>
    </w:p>
    <w:p w14:paraId="15B29742" w14:textId="77777777" w:rsidR="00E74FA5" w:rsidRDefault="00E74FA5" w:rsidP="000D3CB0">
      <w:pPr>
        <w:rPr>
          <w:b/>
          <w:lang w:val="en-GB"/>
        </w:rPr>
      </w:pPr>
    </w:p>
    <w:p w14:paraId="7F616A95" w14:textId="77777777" w:rsidR="00E74FA5" w:rsidRDefault="000D3CB0" w:rsidP="000D3CB0">
      <w:pPr>
        <w:rPr>
          <w:lang w:val="en-GB"/>
        </w:rPr>
      </w:pPr>
      <w:r w:rsidRPr="00E74FA5">
        <w:rPr>
          <w:b/>
          <w:lang w:val="en-GB"/>
        </w:rPr>
        <w:t>Clearance</w:t>
      </w:r>
      <w:r w:rsidRPr="000D3CB0">
        <w:rPr>
          <w:lang w:val="en-GB"/>
        </w:rPr>
        <w:t xml:space="preserve">: </w:t>
      </w:r>
    </w:p>
    <w:p w14:paraId="5742CB64" w14:textId="77777777" w:rsidR="00AC4C93" w:rsidRDefault="00AC4C93" w:rsidP="000D3CB0">
      <w:pPr>
        <w:rPr>
          <w:lang w:val="en-GB"/>
        </w:rPr>
      </w:pPr>
    </w:p>
    <w:p w14:paraId="38819F82" w14:textId="77777777" w:rsidR="00FA47AD" w:rsidRDefault="00E74FA5" w:rsidP="00E74FA5">
      <w:pPr>
        <w:jc w:val="both"/>
        <w:rPr>
          <w:lang w:val="en-GB"/>
        </w:rPr>
      </w:pPr>
      <w:r>
        <w:rPr>
          <w:lang w:val="en-GB"/>
        </w:rPr>
        <w:t>T</w:t>
      </w:r>
      <w:r w:rsidR="000D3CB0" w:rsidRPr="000D3CB0">
        <w:rPr>
          <w:lang w:val="en-GB"/>
        </w:rPr>
        <w:t xml:space="preserve">he accomplishment of formalities necessary to permit: </w:t>
      </w:r>
    </w:p>
    <w:p w14:paraId="5FD11272" w14:textId="77777777" w:rsidR="004033F7" w:rsidRDefault="004033F7" w:rsidP="00E74FA5">
      <w:pPr>
        <w:jc w:val="both"/>
        <w:rPr>
          <w:lang w:val="en-GB"/>
        </w:rPr>
      </w:pPr>
    </w:p>
    <w:p w14:paraId="6AD2F96B" w14:textId="2211E756" w:rsidR="00FA47AD" w:rsidRDefault="000D3CB0" w:rsidP="004033F7">
      <w:pPr>
        <w:pStyle w:val="ListParagraph"/>
        <w:numPr>
          <w:ilvl w:val="0"/>
          <w:numId w:val="17"/>
        </w:numPr>
        <w:jc w:val="both"/>
        <w:rPr>
          <w:lang w:val="en-GB"/>
        </w:rPr>
      </w:pPr>
      <w:r w:rsidRPr="000D3CB0">
        <w:rPr>
          <w:lang w:val="en-GB"/>
        </w:rPr>
        <w:t>goods to enter a country, to</w:t>
      </w:r>
      <w:r w:rsidR="00FA47AD" w:rsidRPr="004033F7">
        <w:rPr>
          <w:lang w:val="en-GB"/>
        </w:rPr>
        <w:t xml:space="preserve"> </w:t>
      </w:r>
      <w:r w:rsidRPr="004033F7">
        <w:rPr>
          <w:lang w:val="en-GB"/>
        </w:rPr>
        <w:t>be exported or to be placed under another Customs procedure</w:t>
      </w:r>
      <w:r w:rsidR="004033F7">
        <w:rPr>
          <w:lang w:val="en-GB"/>
        </w:rPr>
        <w:t>;</w:t>
      </w:r>
    </w:p>
    <w:p w14:paraId="3AB77CE0" w14:textId="77777777" w:rsidR="004033F7" w:rsidRPr="004033F7" w:rsidRDefault="004033F7" w:rsidP="004033F7">
      <w:pPr>
        <w:jc w:val="both"/>
        <w:rPr>
          <w:lang w:val="en-GB"/>
        </w:rPr>
      </w:pPr>
    </w:p>
    <w:p w14:paraId="2C3E72B8" w14:textId="77777777" w:rsidR="00FA47AD" w:rsidRDefault="000D3CB0" w:rsidP="004033F7">
      <w:pPr>
        <w:pStyle w:val="ListParagraph"/>
        <w:numPr>
          <w:ilvl w:val="0"/>
          <w:numId w:val="17"/>
        </w:numPr>
        <w:jc w:val="both"/>
        <w:rPr>
          <w:lang w:val="en-GB"/>
        </w:rPr>
      </w:pPr>
      <w:r w:rsidRPr="004033F7">
        <w:rPr>
          <w:lang w:val="en-GB"/>
        </w:rPr>
        <w:t>persons to enter or leave the</w:t>
      </w:r>
      <w:r w:rsidR="00E74FA5" w:rsidRPr="004033F7">
        <w:rPr>
          <w:lang w:val="en-GB"/>
        </w:rPr>
        <w:t xml:space="preserve"> </w:t>
      </w:r>
      <w:r w:rsidRPr="004033F7">
        <w:rPr>
          <w:lang w:val="en-GB"/>
        </w:rPr>
        <w:t>territory of a State</w:t>
      </w:r>
      <w:r w:rsidR="004033F7">
        <w:rPr>
          <w:lang w:val="en-GB"/>
        </w:rPr>
        <w:t>;</w:t>
      </w:r>
      <w:r w:rsidRPr="004033F7">
        <w:rPr>
          <w:lang w:val="en-GB"/>
        </w:rPr>
        <w:t xml:space="preserve"> and</w:t>
      </w:r>
    </w:p>
    <w:p w14:paraId="72C3D269" w14:textId="77777777" w:rsidR="004033F7" w:rsidRPr="004033F7" w:rsidRDefault="004033F7" w:rsidP="004033F7">
      <w:pPr>
        <w:jc w:val="both"/>
        <w:rPr>
          <w:lang w:val="en-GB"/>
        </w:rPr>
      </w:pPr>
    </w:p>
    <w:p w14:paraId="5D6BF09E" w14:textId="23E492CE" w:rsidR="00FA47AD" w:rsidRPr="004033F7" w:rsidRDefault="000D3CB0" w:rsidP="004033F7">
      <w:pPr>
        <w:pStyle w:val="ListParagraph"/>
        <w:numPr>
          <w:ilvl w:val="0"/>
          <w:numId w:val="17"/>
        </w:numPr>
        <w:jc w:val="both"/>
        <w:rPr>
          <w:lang w:val="en-GB"/>
        </w:rPr>
      </w:pPr>
      <w:proofErr w:type="gramStart"/>
      <w:r w:rsidRPr="004033F7">
        <w:rPr>
          <w:lang w:val="en-GB"/>
        </w:rPr>
        <w:t>a</w:t>
      </w:r>
      <w:proofErr w:type="gramEnd"/>
      <w:r w:rsidRPr="004033F7">
        <w:rPr>
          <w:lang w:val="en-GB"/>
        </w:rPr>
        <w:t xml:space="preserve"> ship to enter or depart the territorial waters of a state or a port within</w:t>
      </w:r>
      <w:r w:rsidR="00E74FA5" w:rsidRPr="004033F7">
        <w:rPr>
          <w:lang w:val="en-GB"/>
        </w:rPr>
        <w:t xml:space="preserve"> </w:t>
      </w:r>
      <w:r w:rsidRPr="004033F7">
        <w:rPr>
          <w:lang w:val="en-GB"/>
        </w:rPr>
        <w:t xml:space="preserve">the territory of a State. </w:t>
      </w:r>
    </w:p>
    <w:p w14:paraId="10FABB96" w14:textId="77777777" w:rsidR="00FA47AD" w:rsidRDefault="00FA47AD" w:rsidP="00E74FA5">
      <w:pPr>
        <w:jc w:val="both"/>
        <w:rPr>
          <w:lang w:val="en-GB"/>
        </w:rPr>
      </w:pPr>
    </w:p>
    <w:p w14:paraId="7DFB2954" w14:textId="77777777" w:rsidR="000D3CB0" w:rsidRPr="000D3CB0" w:rsidRDefault="000D3CB0" w:rsidP="00E74FA5">
      <w:pPr>
        <w:jc w:val="both"/>
        <w:rPr>
          <w:lang w:val="en-GB"/>
        </w:rPr>
      </w:pPr>
      <w:r w:rsidRPr="000D3CB0">
        <w:rPr>
          <w:lang w:val="en-GB"/>
        </w:rPr>
        <w:t>The scope of th</w:t>
      </w:r>
      <w:r w:rsidR="00E74FA5">
        <w:rPr>
          <w:lang w:val="en-GB"/>
        </w:rPr>
        <w:t>is proposal</w:t>
      </w:r>
      <w:r w:rsidRPr="000D3CB0">
        <w:rPr>
          <w:lang w:val="en-GB"/>
        </w:rPr>
        <w:t xml:space="preserve"> take into co</w:t>
      </w:r>
      <w:r w:rsidR="00E74FA5">
        <w:rPr>
          <w:lang w:val="en-GB"/>
        </w:rPr>
        <w:t xml:space="preserve">nsideration only ship clearance </w:t>
      </w:r>
      <w:r w:rsidRPr="000D3CB0">
        <w:rPr>
          <w:lang w:val="en-GB"/>
        </w:rPr>
        <w:t>which is the process undertaken by an authority for the purpose of determining if a ship may enter</w:t>
      </w:r>
      <w:r w:rsidR="00E74FA5">
        <w:rPr>
          <w:lang w:val="en-GB"/>
        </w:rPr>
        <w:t xml:space="preserve"> </w:t>
      </w:r>
      <w:r w:rsidRPr="000D3CB0">
        <w:rPr>
          <w:lang w:val="en-GB"/>
        </w:rPr>
        <w:t xml:space="preserve">or leave a port of </w:t>
      </w:r>
      <w:r w:rsidR="00E74FA5">
        <w:rPr>
          <w:lang w:val="en-GB"/>
        </w:rPr>
        <w:t>the st</w:t>
      </w:r>
      <w:r w:rsidRPr="000D3CB0">
        <w:rPr>
          <w:lang w:val="en-GB"/>
        </w:rPr>
        <w:t>ate.</w:t>
      </w:r>
    </w:p>
    <w:p w14:paraId="276D726E" w14:textId="77777777" w:rsidR="00E74FA5" w:rsidRDefault="00E74FA5" w:rsidP="000D3CB0">
      <w:pPr>
        <w:rPr>
          <w:lang w:val="en-GB"/>
        </w:rPr>
      </w:pPr>
    </w:p>
    <w:p w14:paraId="2CCBA3A1" w14:textId="77777777" w:rsidR="00E74FA5" w:rsidRDefault="000D3CB0" w:rsidP="000D3CB0">
      <w:pPr>
        <w:rPr>
          <w:lang w:val="en-GB"/>
        </w:rPr>
      </w:pPr>
      <w:r w:rsidRPr="00E74FA5">
        <w:rPr>
          <w:b/>
          <w:lang w:val="en-GB"/>
        </w:rPr>
        <w:t>Data provider</w:t>
      </w:r>
      <w:r w:rsidRPr="000D3CB0">
        <w:rPr>
          <w:lang w:val="en-GB"/>
        </w:rPr>
        <w:t xml:space="preserve">: </w:t>
      </w:r>
    </w:p>
    <w:p w14:paraId="1B511DC6" w14:textId="77777777" w:rsidR="00AC4C93" w:rsidRDefault="00AC4C93" w:rsidP="00E74FA5">
      <w:pPr>
        <w:jc w:val="both"/>
        <w:rPr>
          <w:lang w:val="en-GB"/>
        </w:rPr>
      </w:pPr>
    </w:p>
    <w:p w14:paraId="11EFF6F2" w14:textId="77777777" w:rsidR="00AC4C93" w:rsidRDefault="00E74FA5" w:rsidP="00E74FA5">
      <w:pPr>
        <w:jc w:val="both"/>
        <w:rPr>
          <w:lang w:val="en-GB"/>
        </w:rPr>
      </w:pPr>
      <w:r>
        <w:rPr>
          <w:lang w:val="en-GB"/>
        </w:rPr>
        <w:t>A</w:t>
      </w:r>
      <w:r w:rsidR="000D3CB0" w:rsidRPr="000D3CB0">
        <w:rPr>
          <w:lang w:val="en-GB"/>
        </w:rPr>
        <w:t xml:space="preserve"> person and/or an organisation responsible for supplying information to the N</w:t>
      </w:r>
      <w:r w:rsidR="00D35E9A">
        <w:rPr>
          <w:lang w:val="en-GB"/>
        </w:rPr>
        <w:t>M</w:t>
      </w:r>
      <w:r w:rsidR="000D3CB0" w:rsidRPr="000D3CB0">
        <w:rPr>
          <w:lang w:val="en-GB"/>
        </w:rPr>
        <w:t>SW,</w:t>
      </w:r>
      <w:r w:rsidR="00D35E9A">
        <w:rPr>
          <w:lang w:val="en-GB"/>
        </w:rPr>
        <w:t xml:space="preserve"> </w:t>
      </w:r>
    </w:p>
    <w:p w14:paraId="3DE1565D" w14:textId="77777777" w:rsidR="00AC4C93" w:rsidRDefault="00AC4C93" w:rsidP="00E74FA5">
      <w:pPr>
        <w:jc w:val="both"/>
        <w:rPr>
          <w:lang w:val="en-GB"/>
        </w:rPr>
      </w:pPr>
    </w:p>
    <w:p w14:paraId="08BB0D53" w14:textId="77777777" w:rsidR="00AC4C93" w:rsidRDefault="000D3CB0" w:rsidP="00E74FA5">
      <w:pPr>
        <w:jc w:val="both"/>
        <w:rPr>
          <w:lang w:val="en-GB"/>
        </w:rPr>
      </w:pPr>
      <w:r w:rsidRPr="00CA4E81">
        <w:rPr>
          <w:b/>
          <w:lang w:val="en-GB"/>
        </w:rPr>
        <w:t xml:space="preserve">National </w:t>
      </w:r>
      <w:r w:rsidR="00D35E9A" w:rsidRPr="00CA4E81">
        <w:rPr>
          <w:b/>
          <w:lang w:val="en-GB"/>
        </w:rPr>
        <w:t xml:space="preserve">Maritime </w:t>
      </w:r>
      <w:r w:rsidRPr="00CA4E81">
        <w:rPr>
          <w:b/>
          <w:lang w:val="en-GB"/>
        </w:rPr>
        <w:t>Single Window (N</w:t>
      </w:r>
      <w:r w:rsidR="00D35E9A" w:rsidRPr="00CA4E81">
        <w:rPr>
          <w:b/>
          <w:lang w:val="en-GB"/>
        </w:rPr>
        <w:t>M</w:t>
      </w:r>
      <w:r w:rsidRPr="00CA4E81">
        <w:rPr>
          <w:b/>
          <w:lang w:val="en-GB"/>
        </w:rPr>
        <w:t>SW)</w:t>
      </w:r>
      <w:r w:rsidRPr="000D3CB0">
        <w:rPr>
          <w:lang w:val="en-GB"/>
        </w:rPr>
        <w:t xml:space="preserve">: </w:t>
      </w:r>
    </w:p>
    <w:p w14:paraId="0AFACCF9" w14:textId="77777777" w:rsidR="00AC4C93" w:rsidRDefault="00AC4C93" w:rsidP="00E74FA5">
      <w:pPr>
        <w:jc w:val="both"/>
        <w:rPr>
          <w:lang w:val="en-GB"/>
        </w:rPr>
      </w:pPr>
    </w:p>
    <w:p w14:paraId="52961930" w14:textId="77777777" w:rsidR="000D3CB0" w:rsidRDefault="00AC4C93" w:rsidP="00E74FA5">
      <w:pPr>
        <w:jc w:val="both"/>
        <w:rPr>
          <w:lang w:val="en-GB"/>
        </w:rPr>
      </w:pPr>
      <w:r>
        <w:rPr>
          <w:lang w:val="en-GB"/>
        </w:rPr>
        <w:t>A</w:t>
      </w:r>
      <w:r w:rsidR="000D3CB0" w:rsidRPr="000D3CB0">
        <w:rPr>
          <w:lang w:val="en-GB"/>
        </w:rPr>
        <w:t>n environment for collection, dissemination and exchange</w:t>
      </w:r>
      <w:r w:rsidR="00E74FA5">
        <w:rPr>
          <w:lang w:val="en-GB"/>
        </w:rPr>
        <w:t xml:space="preserve"> </w:t>
      </w:r>
      <w:r w:rsidR="000D3CB0" w:rsidRPr="000D3CB0">
        <w:rPr>
          <w:lang w:val="en-GB"/>
        </w:rPr>
        <w:t>of vessel reporting information with a structured and commonly defined data structure, rules and</w:t>
      </w:r>
      <w:r w:rsidR="00E74FA5">
        <w:rPr>
          <w:lang w:val="en-GB"/>
        </w:rPr>
        <w:t xml:space="preserve"> </w:t>
      </w:r>
      <w:r w:rsidR="000D3CB0" w:rsidRPr="000D3CB0">
        <w:rPr>
          <w:lang w:val="en-GB"/>
        </w:rPr>
        <w:t>management of access rights, which are in accordance with relevant international, national and</w:t>
      </w:r>
      <w:r w:rsidR="00E74FA5">
        <w:rPr>
          <w:lang w:val="en-GB"/>
        </w:rPr>
        <w:t xml:space="preserve"> </w:t>
      </w:r>
      <w:r w:rsidR="000D3CB0" w:rsidRPr="000D3CB0">
        <w:rPr>
          <w:lang w:val="en-GB"/>
        </w:rPr>
        <w:t>local legal requirements.</w:t>
      </w:r>
    </w:p>
    <w:p w14:paraId="63513122" w14:textId="77777777" w:rsidR="00E74FA5" w:rsidRPr="000D3CB0" w:rsidRDefault="00E74FA5" w:rsidP="000D3CB0">
      <w:pPr>
        <w:rPr>
          <w:lang w:val="en-GB"/>
        </w:rPr>
      </w:pPr>
    </w:p>
    <w:p w14:paraId="3CD6D85E" w14:textId="77777777" w:rsidR="00E74FA5" w:rsidRDefault="000D3CB0" w:rsidP="000D3CB0">
      <w:pPr>
        <w:rPr>
          <w:lang w:val="en-GB"/>
        </w:rPr>
      </w:pPr>
      <w:r w:rsidRPr="00E74FA5">
        <w:rPr>
          <w:b/>
          <w:lang w:val="en-GB"/>
        </w:rPr>
        <w:t>N</w:t>
      </w:r>
      <w:r w:rsidR="00D35E9A">
        <w:rPr>
          <w:b/>
          <w:lang w:val="en-GB"/>
        </w:rPr>
        <w:t>M</w:t>
      </w:r>
      <w:r w:rsidRPr="00E74FA5">
        <w:rPr>
          <w:b/>
          <w:lang w:val="en-GB"/>
        </w:rPr>
        <w:t>SW authority</w:t>
      </w:r>
      <w:r w:rsidRPr="000D3CB0">
        <w:rPr>
          <w:lang w:val="en-GB"/>
        </w:rPr>
        <w:t xml:space="preserve">: </w:t>
      </w:r>
    </w:p>
    <w:p w14:paraId="19376106" w14:textId="77777777" w:rsidR="00AC4C93" w:rsidRDefault="00AC4C93" w:rsidP="00A12259">
      <w:pPr>
        <w:jc w:val="both"/>
        <w:rPr>
          <w:lang w:val="en-GB"/>
        </w:rPr>
      </w:pPr>
    </w:p>
    <w:p w14:paraId="7C91D29B" w14:textId="77777777" w:rsidR="000D3CB0" w:rsidRPr="000D3CB0" w:rsidRDefault="000D3CB0" w:rsidP="00A12259">
      <w:pPr>
        <w:jc w:val="both"/>
        <w:rPr>
          <w:lang w:val="en-GB"/>
        </w:rPr>
      </w:pPr>
      <w:r w:rsidRPr="000D3CB0">
        <w:rPr>
          <w:lang w:val="en-GB"/>
        </w:rPr>
        <w:t xml:space="preserve">The competent authority or body designated by </w:t>
      </w:r>
      <w:r w:rsidR="00A12259">
        <w:rPr>
          <w:lang w:val="en-GB"/>
        </w:rPr>
        <w:t>the s</w:t>
      </w:r>
      <w:r w:rsidRPr="000D3CB0">
        <w:rPr>
          <w:lang w:val="en-GB"/>
        </w:rPr>
        <w:t>tate to implement</w:t>
      </w:r>
      <w:r w:rsidR="00A12259">
        <w:rPr>
          <w:lang w:val="en-GB"/>
        </w:rPr>
        <w:t xml:space="preserve"> and</w:t>
      </w:r>
      <w:r w:rsidRPr="000D3CB0">
        <w:rPr>
          <w:lang w:val="en-GB"/>
        </w:rPr>
        <w:t xml:space="preserve"> setting up and operation of the N</w:t>
      </w:r>
      <w:r w:rsidR="00D35E9A">
        <w:rPr>
          <w:lang w:val="en-GB"/>
        </w:rPr>
        <w:t>M</w:t>
      </w:r>
      <w:r w:rsidRPr="000D3CB0">
        <w:rPr>
          <w:lang w:val="en-GB"/>
        </w:rPr>
        <w:t>SW.</w:t>
      </w:r>
    </w:p>
    <w:p w14:paraId="014983B1" w14:textId="77777777" w:rsidR="00E74FA5" w:rsidRDefault="00E74FA5" w:rsidP="000D3CB0">
      <w:pPr>
        <w:rPr>
          <w:lang w:val="en-GB"/>
        </w:rPr>
      </w:pPr>
    </w:p>
    <w:p w14:paraId="7C4DC8AE" w14:textId="77777777" w:rsidR="00E74FA5" w:rsidRDefault="000D3CB0" w:rsidP="000D3CB0">
      <w:pPr>
        <w:rPr>
          <w:lang w:val="en-GB"/>
        </w:rPr>
      </w:pPr>
      <w:r w:rsidRPr="00E74FA5">
        <w:rPr>
          <w:b/>
          <w:lang w:val="en-GB"/>
        </w:rPr>
        <w:t>Relevant authority</w:t>
      </w:r>
      <w:r w:rsidRPr="000D3CB0">
        <w:rPr>
          <w:lang w:val="en-GB"/>
        </w:rPr>
        <w:t>:</w:t>
      </w:r>
    </w:p>
    <w:p w14:paraId="4F18C1EF" w14:textId="77777777" w:rsidR="00AC4C93" w:rsidRDefault="00AC4C93" w:rsidP="00E74FA5">
      <w:pPr>
        <w:jc w:val="both"/>
        <w:rPr>
          <w:lang w:val="en-GB"/>
        </w:rPr>
      </w:pPr>
    </w:p>
    <w:p w14:paraId="03D4C379" w14:textId="77777777" w:rsidR="00056722" w:rsidRDefault="000D3CB0" w:rsidP="00E74FA5">
      <w:pPr>
        <w:jc w:val="both"/>
        <w:rPr>
          <w:lang w:val="en-GB"/>
        </w:rPr>
      </w:pPr>
      <w:r w:rsidRPr="000D3CB0">
        <w:rPr>
          <w:lang w:val="en-GB"/>
        </w:rPr>
        <w:t>A national or local authority which is inv</w:t>
      </w:r>
      <w:r w:rsidR="00E74FA5">
        <w:rPr>
          <w:lang w:val="en-GB"/>
        </w:rPr>
        <w:t xml:space="preserve">olved in the clearance of ships </w:t>
      </w:r>
      <w:r w:rsidRPr="000D3CB0">
        <w:rPr>
          <w:lang w:val="en-GB"/>
        </w:rPr>
        <w:t>arriving at or departing from a port or has legal rights to access t</w:t>
      </w:r>
      <w:r w:rsidR="00E74FA5">
        <w:rPr>
          <w:lang w:val="en-GB"/>
        </w:rPr>
        <w:t xml:space="preserve">he information collected by the </w:t>
      </w:r>
      <w:r w:rsidRPr="000D3CB0">
        <w:rPr>
          <w:lang w:val="en-GB"/>
        </w:rPr>
        <w:t>N</w:t>
      </w:r>
      <w:r w:rsidR="00D35E9A">
        <w:rPr>
          <w:lang w:val="en-GB"/>
        </w:rPr>
        <w:t>M</w:t>
      </w:r>
      <w:r w:rsidRPr="000D3CB0">
        <w:rPr>
          <w:lang w:val="en-GB"/>
        </w:rPr>
        <w:t>SW.</w:t>
      </w:r>
    </w:p>
    <w:p w14:paraId="145B9DAD" w14:textId="77777777" w:rsidR="00E7319E" w:rsidRDefault="00E7319E" w:rsidP="00E74FA5">
      <w:pPr>
        <w:jc w:val="both"/>
        <w:rPr>
          <w:lang w:val="en-GB"/>
        </w:rPr>
      </w:pPr>
    </w:p>
    <w:p w14:paraId="19BCA97A" w14:textId="77777777" w:rsidR="004033F7" w:rsidRDefault="004033F7">
      <w:pPr>
        <w:spacing w:after="200" w:line="276" w:lineRule="auto"/>
        <w:rPr>
          <w:rFonts w:cs="Arial"/>
          <w:b/>
          <w:bCs/>
          <w:kern w:val="32"/>
          <w:sz w:val="28"/>
          <w:szCs w:val="32"/>
          <w:lang w:val="en-GB"/>
        </w:rPr>
      </w:pPr>
      <w:r>
        <w:rPr>
          <w:lang w:val="en-GB"/>
        </w:rPr>
        <w:br w:type="page"/>
      </w:r>
    </w:p>
    <w:p w14:paraId="352702B4" w14:textId="77777777" w:rsidR="00E7319E" w:rsidRPr="000D3CB0" w:rsidRDefault="00E7319E" w:rsidP="00E7319E">
      <w:pPr>
        <w:pStyle w:val="Heading1"/>
        <w:rPr>
          <w:lang w:val="en-GB"/>
        </w:rPr>
      </w:pPr>
      <w:bookmarkStart w:id="566" w:name="_Toc500137322"/>
      <w:r>
        <w:rPr>
          <w:lang w:val="en-GB"/>
        </w:rPr>
        <w:lastRenderedPageBreak/>
        <w:t xml:space="preserve">Appendix IV. Other </w:t>
      </w:r>
      <w:r w:rsidR="00FA47AD">
        <w:rPr>
          <w:lang w:val="en-GB"/>
        </w:rPr>
        <w:t xml:space="preserve">Relevant </w:t>
      </w:r>
      <w:r>
        <w:rPr>
          <w:lang w:val="en-GB"/>
        </w:rPr>
        <w:t>Information Resources</w:t>
      </w:r>
      <w:bookmarkEnd w:id="566"/>
      <w:r>
        <w:rPr>
          <w:lang w:val="en-GB"/>
        </w:rPr>
        <w:t xml:space="preserve"> </w:t>
      </w:r>
    </w:p>
    <w:p w14:paraId="349F7F12" w14:textId="77777777" w:rsidR="00E7319E" w:rsidRDefault="00E7319E" w:rsidP="008809F5">
      <w:pPr>
        <w:rPr>
          <w:rStyle w:val="Hyperlink"/>
          <w:i/>
          <w:color w:val="auto"/>
          <w:lang w:val="en-GB"/>
        </w:rPr>
      </w:pPr>
    </w:p>
    <w:p w14:paraId="65DA9A8C" w14:textId="77777777" w:rsidR="00E7319E" w:rsidRDefault="00E7319E" w:rsidP="008809F5">
      <w:pPr>
        <w:pStyle w:val="ListParagraph"/>
        <w:numPr>
          <w:ilvl w:val="0"/>
          <w:numId w:val="13"/>
        </w:numPr>
        <w:jc w:val="both"/>
        <w:rPr>
          <w:rStyle w:val="Hyperlink"/>
          <w:color w:val="auto"/>
          <w:u w:val="none"/>
          <w:lang w:val="en-GB"/>
        </w:rPr>
      </w:pPr>
      <w:r w:rsidRPr="00464159">
        <w:rPr>
          <w:rStyle w:val="Hyperlink"/>
          <w:color w:val="auto"/>
          <w:u w:val="none"/>
          <w:lang w:val="en-GB"/>
        </w:rPr>
        <w:t>Final reports of the FAL Committee (FAL 39/16; FAL 40/19; FAL 41/17)</w:t>
      </w:r>
    </w:p>
    <w:p w14:paraId="0E67D1DE" w14:textId="77777777" w:rsidR="00E7319E" w:rsidRDefault="00E7319E" w:rsidP="008809F5">
      <w:pPr>
        <w:pStyle w:val="ListParagraph"/>
        <w:numPr>
          <w:ilvl w:val="0"/>
          <w:numId w:val="13"/>
        </w:numPr>
        <w:jc w:val="both"/>
        <w:rPr>
          <w:lang w:val="en-GB"/>
        </w:rPr>
      </w:pPr>
      <w:r w:rsidRPr="00464159">
        <w:rPr>
          <w:lang w:val="en-GB"/>
        </w:rPr>
        <w:t>Guidelines for setting up a single window system in maritime transport (FAL.5/Circ.36)</w:t>
      </w:r>
    </w:p>
    <w:p w14:paraId="3FEADF6E" w14:textId="77777777" w:rsidR="00E7319E" w:rsidRDefault="00E7319E" w:rsidP="008809F5">
      <w:pPr>
        <w:pStyle w:val="ListParagraph"/>
        <w:numPr>
          <w:ilvl w:val="0"/>
          <w:numId w:val="13"/>
        </w:numPr>
        <w:jc w:val="both"/>
        <w:rPr>
          <w:lang w:val="en-GB"/>
        </w:rPr>
      </w:pPr>
      <w:r w:rsidRPr="00CB11A3">
        <w:rPr>
          <w:lang w:val="en-GB"/>
        </w:rPr>
        <w:t>IMO FAL Compendium on Facilitation and Electronic Business</w:t>
      </w:r>
      <w:r>
        <w:rPr>
          <w:lang w:val="en-GB"/>
        </w:rPr>
        <w:t xml:space="preserve"> (</w:t>
      </w:r>
      <w:r w:rsidRPr="003864D8">
        <w:rPr>
          <w:lang w:val="en-GB"/>
        </w:rPr>
        <w:t>FAL.5/Circ.35/Rev.1</w:t>
      </w:r>
      <w:r>
        <w:rPr>
          <w:lang w:val="en-GB"/>
        </w:rPr>
        <w:t>)</w:t>
      </w:r>
    </w:p>
    <w:p w14:paraId="308A5820" w14:textId="77777777" w:rsidR="00E7319E" w:rsidRPr="00A04DF4" w:rsidRDefault="00E7319E" w:rsidP="008809F5">
      <w:pPr>
        <w:pStyle w:val="ListParagraph"/>
        <w:numPr>
          <w:ilvl w:val="0"/>
          <w:numId w:val="13"/>
        </w:numPr>
        <w:jc w:val="both"/>
        <w:rPr>
          <w:lang w:val="en-GB"/>
        </w:rPr>
      </w:pPr>
      <w:r w:rsidRPr="00A04DF4">
        <w:rPr>
          <w:lang w:val="en-GB"/>
        </w:rPr>
        <w:t xml:space="preserve">Recommendation and Guidelines on establishing a Single Window </w:t>
      </w:r>
      <w:r>
        <w:rPr>
          <w:lang w:val="en-GB"/>
        </w:rPr>
        <w:br/>
      </w:r>
      <w:r w:rsidRPr="00A04DF4">
        <w:rPr>
          <w:lang w:val="en-GB"/>
        </w:rPr>
        <w:t>(Rec.33 by UN/CEFACT)</w:t>
      </w:r>
    </w:p>
    <w:p w14:paraId="4663A34F" w14:textId="77777777" w:rsidR="00E7319E" w:rsidRPr="00056722" w:rsidRDefault="00E7319E" w:rsidP="008809F5">
      <w:pPr>
        <w:jc w:val="both"/>
        <w:rPr>
          <w:lang w:val="en-GB"/>
        </w:rPr>
      </w:pPr>
    </w:p>
    <w:sectPr w:rsidR="00E7319E" w:rsidRPr="00056722" w:rsidSect="00914C6A">
      <w:footerReference w:type="default" r:id="rId17"/>
      <w:headerReference w:type="first" r:id="rId18"/>
      <w:footerReference w:type="first" r:id="rId19"/>
      <w:pgSz w:w="11906" w:h="16838" w:code="9"/>
      <w:pgMar w:top="1440" w:right="1418" w:bottom="1440" w:left="1786" w:header="709" w:footer="17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gri Kucukyildiz" w:date="2017-12-05T17:08:00Z" w:initials="CK">
    <w:p w14:paraId="32D54952" w14:textId="0397F3E6" w:rsidR="007E05F8" w:rsidRDefault="007E05F8">
      <w:pPr>
        <w:pStyle w:val="CommentText"/>
      </w:pPr>
      <w:r>
        <w:rPr>
          <w:rStyle w:val="CommentReference"/>
        </w:rPr>
        <w:annotationRef/>
      </w:r>
      <w:r>
        <w:t>The content index will be revised upon the completion of reviewing.</w:t>
      </w:r>
    </w:p>
  </w:comment>
  <w:comment w:id="121" w:author="Cagri Kucukyildiz" w:date="2017-12-05T17:21:00Z" w:initials="CK">
    <w:p w14:paraId="5AC1802E" w14:textId="7CEC9905" w:rsidR="007E05F8" w:rsidRDefault="007E05F8">
      <w:pPr>
        <w:pStyle w:val="CommentText"/>
      </w:pPr>
      <w:r>
        <w:rPr>
          <w:rStyle w:val="CommentReference"/>
        </w:rPr>
        <w:annotationRef/>
      </w:r>
      <w:r>
        <w:t xml:space="preserve">Is </w:t>
      </w:r>
      <w:r>
        <w:t xml:space="preserve">it the case when leaving the national waters? </w:t>
      </w:r>
    </w:p>
  </w:comment>
  <w:comment w:id="170" w:author="Cagri Kucukyildiz" w:date="2017-12-05T15:58:00Z" w:initials="CK">
    <w:p w14:paraId="024C5C9D" w14:textId="28DFCB9D" w:rsidR="007E05F8" w:rsidRDefault="007E05F8">
      <w:pPr>
        <w:pStyle w:val="CommentText"/>
      </w:pPr>
      <w:r>
        <w:rPr>
          <w:rStyle w:val="CommentReference"/>
        </w:rPr>
        <w:annotationRef/>
      </w:r>
      <w:r>
        <w:t xml:space="preserve">I </w:t>
      </w:r>
      <w:r>
        <w:t>presume more to come here.</w:t>
      </w:r>
    </w:p>
  </w:comment>
  <w:comment w:id="203" w:author="Cagri Kucukyildiz" w:date="2017-12-05T16:08:00Z" w:initials="CK">
    <w:p w14:paraId="7270EED3" w14:textId="63FBE0F7" w:rsidR="007E05F8" w:rsidRDefault="007E05F8">
      <w:pPr>
        <w:pStyle w:val="CommentText"/>
      </w:pPr>
      <w:r>
        <w:rPr>
          <w:rStyle w:val="CommentReference"/>
        </w:rPr>
        <w:annotationRef/>
      </w:r>
      <w:r>
        <w:t>repitition</w:t>
      </w:r>
    </w:p>
  </w:comment>
  <w:comment w:id="228" w:author="Cagri Kucukyildiz" w:date="2017-12-11T10:46:00Z" w:initials="CK">
    <w:p w14:paraId="081600BD" w14:textId="26D881C0" w:rsidR="007E05F8" w:rsidRDefault="007E05F8" w:rsidP="007F6361">
      <w:pPr>
        <w:pStyle w:val="ListParagraph"/>
        <w:ind w:left="0"/>
        <w:contextualSpacing w:val="0"/>
        <w:rPr>
          <w:rFonts w:ascii="Century Gothic" w:hAnsi="Century Gothic"/>
          <w:color w:val="44546A"/>
        </w:rPr>
      </w:pPr>
      <w:r>
        <w:rPr>
          <w:rFonts w:ascii="Century Gothic" w:hAnsi="Century Gothic"/>
          <w:color w:val="44546A"/>
        </w:rPr>
        <w:t>The following information was provided by Wayne and can be used as a clarification.</w:t>
      </w:r>
    </w:p>
    <w:p w14:paraId="4F270430" w14:textId="77777777" w:rsidR="007E05F8" w:rsidRDefault="007E05F8" w:rsidP="007F6361">
      <w:pPr>
        <w:pStyle w:val="ListParagraph"/>
        <w:ind w:left="0"/>
        <w:contextualSpacing w:val="0"/>
        <w:rPr>
          <w:rFonts w:ascii="Century Gothic" w:hAnsi="Century Gothic"/>
          <w:color w:val="44546A"/>
        </w:rPr>
      </w:pPr>
    </w:p>
    <w:p w14:paraId="6D610409" w14:textId="77777777" w:rsidR="007E05F8" w:rsidRDefault="007E05F8" w:rsidP="007F6361">
      <w:pPr>
        <w:pStyle w:val="ListParagraph"/>
        <w:numPr>
          <w:ilvl w:val="0"/>
          <w:numId w:val="21"/>
        </w:numPr>
        <w:contextualSpacing w:val="0"/>
        <w:rPr>
          <w:rFonts w:ascii="Century Gothic" w:hAnsi="Century Gothic"/>
          <w:color w:val="44546A"/>
        </w:rPr>
      </w:pPr>
      <w:r>
        <w:rPr>
          <w:rStyle w:val="CommentReference"/>
        </w:rPr>
        <w:annotationRef/>
      </w:r>
      <w:r>
        <w:rPr>
          <w:rFonts w:ascii="Century Gothic" w:hAnsi="Century Gothic"/>
          <w:color w:val="44546A"/>
        </w:rPr>
        <w:t>The master or the shipping line submits the API to the JRCC at least 24 before the arrival of the ship to port.</w:t>
      </w:r>
    </w:p>
    <w:p w14:paraId="3DE4D1E5" w14:textId="77777777" w:rsidR="007E05F8" w:rsidRDefault="007E05F8" w:rsidP="007F6361">
      <w:pPr>
        <w:rPr>
          <w:rFonts w:ascii="Century Gothic" w:hAnsi="Century Gothic"/>
          <w:color w:val="44546A"/>
        </w:rPr>
      </w:pPr>
    </w:p>
    <w:p w14:paraId="0E550527" w14:textId="77777777" w:rsidR="007E05F8" w:rsidRDefault="007E05F8" w:rsidP="007F6361">
      <w:pPr>
        <w:pStyle w:val="ListParagraph"/>
        <w:numPr>
          <w:ilvl w:val="0"/>
          <w:numId w:val="21"/>
        </w:numPr>
        <w:contextualSpacing w:val="0"/>
        <w:rPr>
          <w:rFonts w:ascii="Century Gothic" w:hAnsi="Century Gothic"/>
          <w:color w:val="44546A"/>
        </w:rPr>
      </w:pPr>
      <w:r>
        <w:rPr>
          <w:rFonts w:ascii="Century Gothic" w:hAnsi="Century Gothic"/>
          <w:color w:val="44546A"/>
        </w:rPr>
        <w:t>The master submit different forms to the PFSO 24 hours in advance, including passenger and crew details</w:t>
      </w:r>
    </w:p>
    <w:p w14:paraId="6EB35D2A" w14:textId="77777777" w:rsidR="007E05F8" w:rsidRDefault="007E05F8" w:rsidP="007F6361">
      <w:pPr>
        <w:rPr>
          <w:rFonts w:ascii="Century Gothic" w:hAnsi="Century Gothic"/>
          <w:color w:val="44546A"/>
        </w:rPr>
      </w:pPr>
    </w:p>
    <w:p w14:paraId="720A16B5" w14:textId="77777777" w:rsidR="007E05F8" w:rsidRDefault="007E05F8" w:rsidP="007F6361">
      <w:pPr>
        <w:pStyle w:val="ListParagraph"/>
        <w:numPr>
          <w:ilvl w:val="0"/>
          <w:numId w:val="21"/>
        </w:numPr>
        <w:contextualSpacing w:val="0"/>
        <w:rPr>
          <w:rFonts w:ascii="Century Gothic" w:hAnsi="Century Gothic"/>
          <w:color w:val="44546A"/>
        </w:rPr>
      </w:pPr>
      <w:r>
        <w:rPr>
          <w:rFonts w:ascii="Century Gothic" w:hAnsi="Century Gothic"/>
          <w:color w:val="44546A"/>
        </w:rPr>
        <w:t>On arrival at the port, the boarding team, including tourism, ship agent, customs, health, immigration and PFSO, collects forms on board the ship, 6 copies for each department…Then the ship is cleared in around 5 minutes.</w:t>
      </w:r>
    </w:p>
    <w:p w14:paraId="2B91BC79" w14:textId="10F82EEC" w:rsidR="007E05F8" w:rsidRDefault="007E05F8">
      <w:pPr>
        <w:pStyle w:val="CommentText"/>
      </w:pPr>
    </w:p>
  </w:comment>
  <w:comment w:id="251" w:author="Cagri Kucukyildiz" w:date="2017-12-05T16:24:00Z" w:initials="CK">
    <w:p w14:paraId="3EFB4D7D" w14:textId="2C45CC0F" w:rsidR="007E05F8" w:rsidRDefault="007E05F8">
      <w:pPr>
        <w:pStyle w:val="CommentText"/>
      </w:pPr>
      <w:r>
        <w:rPr>
          <w:rStyle w:val="CommentReference"/>
        </w:rPr>
        <w:annotationRef/>
      </w:r>
      <w:r>
        <w:t>I could not quite get it. Maybe we can delete that?</w:t>
      </w:r>
    </w:p>
  </w:comment>
  <w:comment w:id="317" w:author="Cagri Kucukyildiz" w:date="2017-12-05T17:30:00Z" w:initials="CK">
    <w:p w14:paraId="67CC302E" w14:textId="687BAC44" w:rsidR="007E05F8" w:rsidRDefault="007E05F8">
      <w:pPr>
        <w:pStyle w:val="CommentText"/>
      </w:pPr>
      <w:r>
        <w:rPr>
          <w:rStyle w:val="CommentReference"/>
        </w:rPr>
        <w:annotationRef/>
      </w:r>
      <w:r>
        <w:t xml:space="preserve">TBD </w:t>
      </w:r>
      <w:r>
        <w:t>statements can be deleted and explained later in the next revision of the PPP, otherwise I am afraid the conclusion of this document might take ages, as has been the case for the mission report. The more we leave vague, the more we need time.</w:t>
      </w:r>
    </w:p>
  </w:comment>
  <w:comment w:id="339" w:author="Cagri Kucukyildiz" w:date="2017-12-05T17:33:00Z" w:initials="CK">
    <w:p w14:paraId="4CBB7516" w14:textId="313103B7" w:rsidR="007E05F8" w:rsidRDefault="007E05F8">
      <w:pPr>
        <w:pStyle w:val="CommentText"/>
      </w:pPr>
      <w:r>
        <w:rPr>
          <w:rStyle w:val="CommentReference"/>
        </w:rPr>
        <w:annotationRef/>
      </w:r>
      <w:r>
        <w:rPr>
          <w:rStyle w:val="CommentReference"/>
        </w:rPr>
        <w:t>This bit had been forgotten by Jarle and further incorporated into the document.</w:t>
      </w:r>
    </w:p>
  </w:comment>
  <w:comment w:id="522" w:author="Cagri Kucukyildiz" w:date="2017-12-05T16:45:00Z" w:initials="CK">
    <w:p w14:paraId="1D56FDCE" w14:textId="6852D5C7" w:rsidR="007E05F8" w:rsidRDefault="007E05F8">
      <w:pPr>
        <w:pStyle w:val="CommentText"/>
      </w:pPr>
      <w:r>
        <w:rPr>
          <w:rStyle w:val="CommentReference"/>
        </w:rPr>
        <w:annotationRef/>
      </w:r>
      <w:r>
        <w:t xml:space="preserve">I </w:t>
      </w:r>
      <w:r>
        <w:t>think it is vague and redundant</w:t>
      </w:r>
    </w:p>
  </w:comment>
  <w:comment w:id="540" w:author="Cagri Kucukyildiz" w:date="2017-12-05T17:02:00Z" w:initials="CK">
    <w:p w14:paraId="76F9F1CE" w14:textId="77777777" w:rsidR="007E05F8" w:rsidRDefault="007E05F8">
      <w:pPr>
        <w:pStyle w:val="CommentText"/>
      </w:pPr>
      <w:r>
        <w:rPr>
          <w:rStyle w:val="CommentReference"/>
        </w:rPr>
        <w:annotationRef/>
      </w:r>
      <w:r>
        <w:t>Actually this does not add much to the document, which has been already mentioned above and can be inserted in the next revision of this concept document.</w:t>
      </w:r>
    </w:p>
    <w:p w14:paraId="6DBE6F8F" w14:textId="77777777" w:rsidR="008B0E1F" w:rsidRDefault="008B0E1F">
      <w:pPr>
        <w:pStyle w:val="CommentText"/>
      </w:pPr>
    </w:p>
    <w:p w14:paraId="4E3E0161" w14:textId="64A259A9" w:rsidR="008B0E1F" w:rsidRDefault="008B0E1F">
      <w:pPr>
        <w:pStyle w:val="CommentText"/>
      </w:pPr>
      <w:r>
        <w:t>There was a criticism from Norway on the deletion of ISPS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54952" w15:done="0"/>
  <w15:commentEx w15:paraId="5AC1802E" w15:done="0"/>
  <w15:commentEx w15:paraId="024C5C9D" w15:done="0"/>
  <w15:commentEx w15:paraId="7270EED3" w15:done="0"/>
  <w15:commentEx w15:paraId="2B91BC79" w15:done="0"/>
  <w15:commentEx w15:paraId="3EFB4D7D" w15:done="0"/>
  <w15:commentEx w15:paraId="67CC302E" w15:done="0"/>
  <w15:commentEx w15:paraId="4CBB7516" w15:done="0"/>
  <w15:commentEx w15:paraId="1D56FDCE" w15:done="0"/>
  <w15:commentEx w15:paraId="4E3E01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9FDD2" w14:textId="77777777" w:rsidR="007E05F8" w:rsidRDefault="007E05F8" w:rsidP="00FD1E38">
      <w:r>
        <w:separator/>
      </w:r>
    </w:p>
  </w:endnote>
  <w:endnote w:type="continuationSeparator" w:id="0">
    <w:p w14:paraId="65437C3A" w14:textId="77777777" w:rsidR="007E05F8" w:rsidRDefault="007E05F8" w:rsidP="00FD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ADE2F" w14:textId="443CCCB0" w:rsidR="007E05F8" w:rsidRPr="00CC5398" w:rsidRDefault="007E05F8" w:rsidP="00914C6A">
    <w:pPr>
      <w:pStyle w:val="Footer"/>
      <w:pBdr>
        <w:top w:val="thinThickSmallGap" w:sz="24" w:space="1" w:color="622423"/>
      </w:pBdr>
      <w:tabs>
        <w:tab w:val="clear" w:pos="4153"/>
        <w:tab w:val="clear" w:pos="8306"/>
        <w:tab w:val="right" w:pos="8702"/>
      </w:tabs>
      <w:rPr>
        <w:rFonts w:ascii="Cambria" w:hAnsi="Cambria"/>
        <w:lang w:val="en-GB"/>
      </w:rPr>
    </w:pPr>
    <w:r w:rsidRPr="00FD1E38">
      <w:rPr>
        <w:rFonts w:ascii="Cambria" w:hAnsi="Cambria"/>
        <w:lang w:val="en-GB"/>
      </w:rPr>
      <w:t xml:space="preserve">IMO Single Window </w:t>
    </w:r>
    <w:r>
      <w:rPr>
        <w:rFonts w:ascii="Cambria" w:hAnsi="Cambria"/>
        <w:lang w:val="en-GB"/>
      </w:rPr>
      <w:t>preliminary p</w:t>
    </w:r>
    <w:r w:rsidRPr="00FD1E38">
      <w:rPr>
        <w:rFonts w:ascii="Cambria" w:hAnsi="Cambria"/>
        <w:lang w:val="en-GB"/>
      </w:rPr>
      <w:t xml:space="preserve">roject </w:t>
    </w:r>
    <w:r>
      <w:rPr>
        <w:rFonts w:ascii="Cambria" w:hAnsi="Cambria"/>
        <w:lang w:val="en-GB"/>
      </w:rPr>
      <w:t xml:space="preserve">plan </w:t>
    </w:r>
    <w:r w:rsidRPr="00FD1E38">
      <w:rPr>
        <w:rFonts w:ascii="Cambria" w:hAnsi="Cambria"/>
        <w:lang w:val="en-GB"/>
      </w:rPr>
      <w:t>for Antigua &amp; Barbuda</w:t>
    </w:r>
    <w:r>
      <w:rPr>
        <w:rFonts w:ascii="Cambria" w:hAnsi="Cambria"/>
        <w:lang w:val="en-GB"/>
      </w:rPr>
      <w:tab/>
      <w:t>Pag</w:t>
    </w:r>
    <w:r w:rsidRPr="00CC5398">
      <w:rPr>
        <w:rFonts w:ascii="Cambria" w:hAnsi="Cambria"/>
        <w:lang w:val="en-GB"/>
      </w:rPr>
      <w:t xml:space="preserve">e </w:t>
    </w:r>
    <w:r>
      <w:rPr>
        <w:rFonts w:ascii="Calibri" w:hAnsi="Calibri"/>
      </w:rPr>
      <w:fldChar w:fldCharType="begin"/>
    </w:r>
    <w:r w:rsidRPr="00CC5398">
      <w:rPr>
        <w:lang w:val="en-GB"/>
      </w:rPr>
      <w:instrText>PAGE   \* MERGEFORMAT</w:instrText>
    </w:r>
    <w:r>
      <w:rPr>
        <w:rFonts w:ascii="Calibri" w:hAnsi="Calibri"/>
      </w:rPr>
      <w:fldChar w:fldCharType="separate"/>
    </w:r>
    <w:r w:rsidR="008B0E1F" w:rsidRPr="008B0E1F">
      <w:rPr>
        <w:rFonts w:ascii="Cambria" w:hAnsi="Cambria"/>
        <w:noProof/>
        <w:lang w:val="en-GB"/>
      </w:rPr>
      <w:t>20</w:t>
    </w:r>
    <w:r>
      <w:rPr>
        <w:rFonts w:ascii="Cambria" w:hAnsi="Cambria"/>
      </w:rPr>
      <w:fldChar w:fldCharType="end"/>
    </w:r>
  </w:p>
  <w:p w14:paraId="185A805A" w14:textId="77777777" w:rsidR="007E05F8" w:rsidRPr="00CC5398" w:rsidRDefault="007E05F8">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D3EB6" w14:textId="77777777" w:rsidR="007E05F8" w:rsidRDefault="007E05F8">
    <w:r>
      <w:br/>
    </w:r>
  </w:p>
  <w:p w14:paraId="5BEB8DD4" w14:textId="77777777" w:rsidR="007E05F8" w:rsidRDefault="007E05F8">
    <w:pPr>
      <w:pStyle w:val="Footer"/>
      <w:rPr>
        <w:sz w:val="16"/>
        <w:szCs w:val="16"/>
      </w:rPr>
    </w:pPr>
    <w:bookmarkStart w:id="567" w:name="FOOT_Sted"/>
    <w:bookmarkEnd w:id="567"/>
  </w:p>
  <w:p w14:paraId="76ACE351" w14:textId="77777777" w:rsidR="007E05F8" w:rsidRDefault="007E05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48C09" w14:textId="77777777" w:rsidR="007E05F8" w:rsidRDefault="007E05F8" w:rsidP="00FD1E38">
      <w:r>
        <w:separator/>
      </w:r>
    </w:p>
  </w:footnote>
  <w:footnote w:type="continuationSeparator" w:id="0">
    <w:p w14:paraId="48953CCB" w14:textId="77777777" w:rsidR="007E05F8" w:rsidRDefault="007E05F8" w:rsidP="00FD1E38">
      <w:r>
        <w:continuationSeparator/>
      </w:r>
    </w:p>
  </w:footnote>
  <w:footnote w:id="1">
    <w:p w14:paraId="4428EBA4" w14:textId="77777777" w:rsidR="007E05F8" w:rsidRPr="00BE73BF" w:rsidRDefault="007E05F8">
      <w:pPr>
        <w:pStyle w:val="FootnoteText"/>
        <w:rPr>
          <w:lang w:val="en-GB"/>
        </w:rPr>
      </w:pPr>
      <w:r>
        <w:rPr>
          <w:rStyle w:val="FootnoteReference"/>
        </w:rPr>
        <w:footnoteRef/>
      </w:r>
      <w:r w:rsidRPr="00BE73BF">
        <w:rPr>
          <w:lang w:val="en-GB"/>
        </w:rPr>
        <w:t xml:space="preserve"> </w:t>
      </w:r>
      <w:r w:rsidRPr="00BE73BF">
        <w:rPr>
          <w:sz w:val="16"/>
          <w:lang w:val="en-GB"/>
        </w:rPr>
        <w:t>The term Ship Single Window are sometimes used</w:t>
      </w:r>
      <w:r>
        <w:rPr>
          <w:sz w:val="16"/>
          <w:lang w:val="en-GB"/>
        </w:rPr>
        <w:t>.</w:t>
      </w:r>
    </w:p>
  </w:footnote>
  <w:footnote w:id="2">
    <w:p w14:paraId="4AAD8B24" w14:textId="2E6365A6" w:rsidR="007E05F8" w:rsidRPr="00B7040E" w:rsidRDefault="007E05F8">
      <w:pPr>
        <w:pStyle w:val="FootnoteText"/>
        <w:rPr>
          <w:lang w:val="en-GB"/>
        </w:rPr>
      </w:pPr>
      <w:r>
        <w:rPr>
          <w:rStyle w:val="FootnoteReference"/>
        </w:rPr>
        <w:footnoteRef/>
      </w:r>
      <w:r w:rsidRPr="00B7040E">
        <w:rPr>
          <w:lang w:val="en-GB"/>
        </w:rPr>
        <w:t xml:space="preserve"> </w:t>
      </w:r>
      <w:r>
        <w:rPr>
          <w:lang w:val="en-GB"/>
        </w:rPr>
        <w:t>N</w:t>
      </w:r>
      <w:ins w:id="163" w:author="Cagri Kucukyildiz" w:date="2017-12-05T16:08:00Z">
        <w:r>
          <w:rPr>
            <w:lang w:val="en-GB"/>
          </w:rPr>
          <w:t>ote</w:t>
        </w:r>
      </w:ins>
      <w:del w:id="164" w:author="Cagri Kucukyildiz" w:date="2017-12-05T16:08:00Z">
        <w:r w:rsidDel="00762F97">
          <w:rPr>
            <w:lang w:val="en-GB"/>
          </w:rPr>
          <w:delText>OTE</w:delText>
        </w:r>
      </w:del>
      <w:r>
        <w:rPr>
          <w:lang w:val="en-GB"/>
        </w:rPr>
        <w:t xml:space="preserve">: </w:t>
      </w:r>
      <w:ins w:id="165" w:author="Cagri Kucukyildiz" w:date="2017-12-05T16:08:00Z">
        <w:r>
          <w:rPr>
            <w:lang w:val="en-GB"/>
          </w:rPr>
          <w:t>T</w:t>
        </w:r>
      </w:ins>
      <w:del w:id="166" w:author="Cagri Kucukyildiz" w:date="2017-12-05T16:08:00Z">
        <w:r w:rsidDel="00762F97">
          <w:rPr>
            <w:lang w:val="en-GB"/>
          </w:rPr>
          <w:delText>t</w:delText>
        </w:r>
      </w:del>
      <w:r>
        <w:rPr>
          <w:lang w:val="en-GB"/>
        </w:rPr>
        <w:t>he process chart is still to be verified by the primary stakeholders</w:t>
      </w:r>
      <w:ins w:id="167" w:author="Cagri Kucukyildiz" w:date="2017-12-05T16:08:00Z">
        <w:r>
          <w:rPr>
            <w:lang w:val="en-GB"/>
          </w:rPr>
          <w:t>.</w:t>
        </w:r>
      </w:ins>
    </w:p>
  </w:footnote>
  <w:footnote w:id="3">
    <w:p w14:paraId="70E4BBA1" w14:textId="77777777" w:rsidR="007E05F8" w:rsidRPr="009F7AD4" w:rsidRDefault="007E05F8" w:rsidP="009F7AD4">
      <w:pPr>
        <w:rPr>
          <w:sz w:val="16"/>
          <w:szCs w:val="16"/>
          <w:lang w:val="en-GB"/>
        </w:rPr>
      </w:pPr>
      <w:r w:rsidRPr="009F7AD4">
        <w:rPr>
          <w:rStyle w:val="FootnoteReference"/>
          <w:sz w:val="16"/>
          <w:szCs w:val="16"/>
        </w:rPr>
        <w:footnoteRef/>
      </w:r>
      <w:r w:rsidRPr="00D06D83">
        <w:rPr>
          <w:sz w:val="16"/>
          <w:szCs w:val="16"/>
          <w:lang w:val="en-GB"/>
        </w:rPr>
        <w:t xml:space="preserve"> </w:t>
      </w:r>
      <w:hyperlink r:id="rId1" w:history="1">
        <w:r w:rsidRPr="009F7AD4">
          <w:rPr>
            <w:rStyle w:val="Hyperlink"/>
            <w:sz w:val="16"/>
            <w:szCs w:val="16"/>
            <w:lang w:val="en-GB"/>
          </w:rPr>
          <w:t>http://www.imo.org/en/OurWork/Facilitation/FormsCertificates/Pages/Default.aspx</w:t>
        </w:r>
      </w:hyperlink>
    </w:p>
  </w:footnote>
  <w:footnote w:id="4">
    <w:p w14:paraId="67D47BF2" w14:textId="13A5954B" w:rsidR="007E05F8" w:rsidRPr="005177F2" w:rsidRDefault="007E05F8">
      <w:pPr>
        <w:pStyle w:val="FootnoteText"/>
        <w:rPr>
          <w:lang w:val="en-GB"/>
        </w:rPr>
      </w:pPr>
      <w:r>
        <w:rPr>
          <w:rStyle w:val="FootnoteReference"/>
        </w:rPr>
        <w:footnoteRef/>
      </w:r>
      <w:r w:rsidRPr="005177F2">
        <w:rPr>
          <w:lang w:val="en-GB"/>
        </w:rPr>
        <w:t xml:space="preserve"> Introduced in the Concept paper.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80E04" w14:textId="77777777" w:rsidR="007E05F8" w:rsidRPr="00656453" w:rsidRDefault="007E05F8">
    <w:pPr>
      <w:pStyle w:val="Header"/>
    </w:pPr>
    <w:r w:rsidRPr="004C67AA">
      <w:fldChar w:fldCharType="begin"/>
    </w:r>
    <w:r w:rsidRPr="004C67AA">
      <w:instrText xml:space="preserve"> SET OurRef_Name "Name" \* MERGEFORMAT </w:instrText>
    </w:r>
    <w:r w:rsidRPr="004C67AA">
      <w:fldChar w:fldCharType="separate"/>
    </w:r>
    <w:r w:rsidRPr="004C67AA">
      <w:rPr>
        <w:noProof/>
      </w:rPr>
      <w:t>Name</w:t>
    </w:r>
    <w:r w:rsidRPr="004C67AA">
      <w:fldChar w:fldCharType="end"/>
    </w:r>
    <w:r w:rsidRPr="00E56706">
      <w:fldChar w:fldCharType="begin"/>
    </w:r>
    <w:r w:rsidRPr="00E56706">
      <w:instrText xml:space="preserve"> SET Document_DocumentDate "DocumentDate" \* MERGEFORMAT </w:instrText>
    </w:r>
    <w:r w:rsidRPr="00E56706">
      <w:fldChar w:fldCharType="separate"/>
    </w:r>
    <w:r w:rsidRPr="00E56706">
      <w:rPr>
        <w:noProof/>
      </w:rPr>
      <w:t>DocumentDate</w:t>
    </w:r>
    <w:r w:rsidRPr="00E56706">
      <w:fldChar w:fldCharType="end"/>
    </w:r>
    <w:r w:rsidRPr="00656453">
      <w:fldChar w:fldCharType="begin"/>
    </w:r>
    <w:r w:rsidRPr="00656453">
      <w:instrText xml:space="preserve"> SET Document_DocumentNumber "DocumentNumber" \* MERGEFORMAT </w:instrText>
    </w:r>
    <w:r w:rsidRPr="00656453">
      <w:fldChar w:fldCharType="separate"/>
    </w:r>
    <w:r w:rsidRPr="00656453">
      <w:rPr>
        <w:noProof/>
      </w:rPr>
      <w:t>DocumentNumber</w:t>
    </w:r>
    <w:r w:rsidRPr="00656453">
      <w:fldChar w:fldCharType="end"/>
    </w:r>
    <w:r w:rsidRPr="00656453">
      <w:fldChar w:fldCharType="begin"/>
    </w:r>
    <w:r w:rsidRPr="00656453">
      <w:instrText xml:space="preserve"> SET Document_codeOurRef "codeOurRef" \* MERGEFORMAT </w:instrText>
    </w:r>
    <w:r w:rsidRPr="00656453">
      <w:fldChar w:fldCharType="separate"/>
    </w:r>
    <w:r w:rsidRPr="00656453">
      <w:t>codeOurRef</w:t>
    </w:r>
    <w:r w:rsidRPr="00656453">
      <w:fldChar w:fldCharType="end"/>
    </w:r>
    <w:r w:rsidRPr="00656453">
      <w:fldChar w:fldCharType="begin"/>
    </w:r>
    <w:r w:rsidRPr="00656453">
      <w:instrText xml:space="preserve"> SET Document_CreatedDate "CreatedDate" \* MERGEFORMAT </w:instrText>
    </w:r>
    <w:r w:rsidRPr="00656453">
      <w:fldChar w:fldCharType="separate"/>
    </w:r>
    <w:r w:rsidRPr="00656453">
      <w:t>CreatedDate</w:t>
    </w:r>
    <w:r w:rsidRPr="00656453">
      <w:fldChar w:fldCharType="end"/>
    </w:r>
    <w:r w:rsidRPr="00656453">
      <w:fldChar w:fldCharType="begin"/>
    </w:r>
    <w:r w:rsidRPr="00656453">
      <w:instrText xml:space="preserve"> SET Document_codeToCase "codeToCase" \* MERGEFORMAT </w:instrText>
    </w:r>
    <w:r w:rsidRPr="00656453">
      <w:fldChar w:fldCharType="separate"/>
    </w:r>
    <w:r w:rsidRPr="00656453">
      <w:t>codeToCase</w:t>
    </w:r>
    <w:r w:rsidRPr="00656453">
      <w:fldChar w:fldCharType="end"/>
    </w:r>
    <w:r w:rsidRPr="00656453">
      <w:fldChar w:fldCharType="begin"/>
    </w:r>
    <w:r w:rsidRPr="00656453">
      <w:instrText xml:space="preserve"> SET Document_Title "Title" \* MERGEFORMAT </w:instrText>
    </w:r>
    <w:r w:rsidRPr="00656453">
      <w:fldChar w:fldCharType="separate"/>
    </w:r>
    <w:r w:rsidRPr="00656453">
      <w:t>Title</w:t>
    </w:r>
    <w:r w:rsidRPr="00656453">
      <w:fldChar w:fldCharType="end"/>
    </w:r>
    <w:r>
      <w:rPr>
        <w:noProof/>
        <w:lang w:val="en-GB" w:eastAsia="en-GB"/>
      </w:rPr>
      <w:drawing>
        <wp:anchor distT="0" distB="0" distL="114300" distR="114300" simplePos="0" relativeHeight="251659264" behindDoc="1" locked="0" layoutInCell="1" allowOverlap="1" wp14:anchorId="565059C5" wp14:editId="6390C6D6">
          <wp:simplePos x="0" y="0"/>
          <wp:positionH relativeFrom="column">
            <wp:posOffset>-914400</wp:posOffset>
          </wp:positionH>
          <wp:positionV relativeFrom="paragraph">
            <wp:posOffset>-221615</wp:posOffset>
          </wp:positionV>
          <wp:extent cx="7091045" cy="10259060"/>
          <wp:effectExtent l="0" t="0" r="0" b="8890"/>
          <wp:wrapNone/>
          <wp:docPr id="1" name="Bilde 655" descr="Kystverket_digitalt rammeverk_Kystve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655" descr="Kystverket_digitalt rammeverk_Kystverk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1045" cy="102590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0E0A"/>
    <w:multiLevelType w:val="hybridMultilevel"/>
    <w:tmpl w:val="840EB1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83474"/>
    <w:multiLevelType w:val="hybridMultilevel"/>
    <w:tmpl w:val="15D00E2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40A7FDF"/>
    <w:multiLevelType w:val="hybridMultilevel"/>
    <w:tmpl w:val="D292CD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7E57184"/>
    <w:multiLevelType w:val="hybridMultilevel"/>
    <w:tmpl w:val="581232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C76C5"/>
    <w:multiLevelType w:val="hybridMultilevel"/>
    <w:tmpl w:val="58D8AF8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50565EF"/>
    <w:multiLevelType w:val="hybridMultilevel"/>
    <w:tmpl w:val="B5EEE45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5830AD1C">
      <w:start w:val="6"/>
      <w:numFmt w:val="bullet"/>
      <w:lvlText w:val="-"/>
      <w:lvlJc w:val="left"/>
      <w:pPr>
        <w:ind w:left="2160" w:hanging="360"/>
      </w:pPr>
      <w:rPr>
        <w:rFonts w:ascii="Calibri" w:eastAsia="Calibri" w:hAnsi="Calibri" w:cs="Calibri"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98F145A"/>
    <w:multiLevelType w:val="hybridMultilevel"/>
    <w:tmpl w:val="E952AE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1831F5B"/>
    <w:multiLevelType w:val="hybridMultilevel"/>
    <w:tmpl w:val="4F5038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54E28D7"/>
    <w:multiLevelType w:val="hybridMultilevel"/>
    <w:tmpl w:val="F612CF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B6B3E7A"/>
    <w:multiLevelType w:val="hybridMultilevel"/>
    <w:tmpl w:val="9D24E3B0"/>
    <w:lvl w:ilvl="0" w:tplc="18F26EE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C92D06"/>
    <w:multiLevelType w:val="hybridMultilevel"/>
    <w:tmpl w:val="0672B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E81A6F"/>
    <w:multiLevelType w:val="hybridMultilevel"/>
    <w:tmpl w:val="85962C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7B406FA"/>
    <w:multiLevelType w:val="hybridMultilevel"/>
    <w:tmpl w:val="AED00B2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8397903"/>
    <w:multiLevelType w:val="hybridMultilevel"/>
    <w:tmpl w:val="DA021B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901E3F"/>
    <w:multiLevelType w:val="hybridMultilevel"/>
    <w:tmpl w:val="592A3D4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15:restartNumberingAfterBreak="0">
    <w:nsid w:val="5C531C7C"/>
    <w:multiLevelType w:val="hybridMultilevel"/>
    <w:tmpl w:val="EDE0672E"/>
    <w:lvl w:ilvl="0" w:tplc="DDD2494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303503"/>
    <w:multiLevelType w:val="hybridMultilevel"/>
    <w:tmpl w:val="0090136C"/>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7" w15:restartNumberingAfterBreak="0">
    <w:nsid w:val="666343F2"/>
    <w:multiLevelType w:val="hybridMultilevel"/>
    <w:tmpl w:val="D486AC7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6730851"/>
    <w:multiLevelType w:val="hybridMultilevel"/>
    <w:tmpl w:val="987A1F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9052C01"/>
    <w:multiLevelType w:val="hybridMultilevel"/>
    <w:tmpl w:val="C5A253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4B3CC3"/>
    <w:multiLevelType w:val="hybridMultilevel"/>
    <w:tmpl w:val="932806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8"/>
  </w:num>
  <w:num w:numId="6">
    <w:abstractNumId w:val="19"/>
  </w:num>
  <w:num w:numId="7">
    <w:abstractNumId w:val="14"/>
  </w:num>
  <w:num w:numId="8">
    <w:abstractNumId w:val="12"/>
  </w:num>
  <w:num w:numId="9">
    <w:abstractNumId w:val="2"/>
  </w:num>
  <w:num w:numId="10">
    <w:abstractNumId w:val="18"/>
  </w:num>
  <w:num w:numId="11">
    <w:abstractNumId w:val="9"/>
  </w:num>
  <w:num w:numId="12">
    <w:abstractNumId w:val="20"/>
  </w:num>
  <w:num w:numId="13">
    <w:abstractNumId w:val="10"/>
  </w:num>
  <w:num w:numId="14">
    <w:abstractNumId w:val="7"/>
  </w:num>
  <w:num w:numId="15">
    <w:abstractNumId w:val="3"/>
  </w:num>
  <w:num w:numId="16">
    <w:abstractNumId w:val="13"/>
  </w:num>
  <w:num w:numId="17">
    <w:abstractNumId w:val="0"/>
  </w:num>
  <w:num w:numId="18">
    <w:abstractNumId w:val="11"/>
  </w:num>
  <w:num w:numId="19">
    <w:abstractNumId w:val="16"/>
  </w:num>
  <w:num w:numId="20">
    <w:abstractNumId w:val="15"/>
  </w:num>
  <w:num w:numId="21">
    <w:abstractNumId w:val="17"/>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gri Kucukyildiz">
    <w15:presenceInfo w15:providerId="AD" w15:userId="S-1-5-21-1267493796-2210970465-2088417433-14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38"/>
    <w:rsid w:val="0000291D"/>
    <w:rsid w:val="00004D87"/>
    <w:rsid w:val="00004F36"/>
    <w:rsid w:val="000073EB"/>
    <w:rsid w:val="00010FCE"/>
    <w:rsid w:val="00013D07"/>
    <w:rsid w:val="0001415F"/>
    <w:rsid w:val="00015456"/>
    <w:rsid w:val="00015B91"/>
    <w:rsid w:val="000202FE"/>
    <w:rsid w:val="00025A1B"/>
    <w:rsid w:val="000265C8"/>
    <w:rsid w:val="00027F58"/>
    <w:rsid w:val="000311E0"/>
    <w:rsid w:val="0003482F"/>
    <w:rsid w:val="00037EE6"/>
    <w:rsid w:val="0004101D"/>
    <w:rsid w:val="000459C7"/>
    <w:rsid w:val="00050D39"/>
    <w:rsid w:val="00056722"/>
    <w:rsid w:val="00056F40"/>
    <w:rsid w:val="000606CA"/>
    <w:rsid w:val="00061376"/>
    <w:rsid w:val="000624B7"/>
    <w:rsid w:val="00063CFC"/>
    <w:rsid w:val="00064806"/>
    <w:rsid w:val="0006522D"/>
    <w:rsid w:val="0006780F"/>
    <w:rsid w:val="00070037"/>
    <w:rsid w:val="00070426"/>
    <w:rsid w:val="0007272C"/>
    <w:rsid w:val="00075240"/>
    <w:rsid w:val="000753FC"/>
    <w:rsid w:val="00080FA9"/>
    <w:rsid w:val="00081715"/>
    <w:rsid w:val="000820DE"/>
    <w:rsid w:val="00083179"/>
    <w:rsid w:val="00084E6C"/>
    <w:rsid w:val="00084F14"/>
    <w:rsid w:val="00084F28"/>
    <w:rsid w:val="00087816"/>
    <w:rsid w:val="00090710"/>
    <w:rsid w:val="000910DE"/>
    <w:rsid w:val="00092D62"/>
    <w:rsid w:val="00094135"/>
    <w:rsid w:val="00095310"/>
    <w:rsid w:val="000964EB"/>
    <w:rsid w:val="000973E5"/>
    <w:rsid w:val="00097F92"/>
    <w:rsid w:val="000A4D7E"/>
    <w:rsid w:val="000A683A"/>
    <w:rsid w:val="000A7DC5"/>
    <w:rsid w:val="000B2833"/>
    <w:rsid w:val="000B2980"/>
    <w:rsid w:val="000B4868"/>
    <w:rsid w:val="000B4B9C"/>
    <w:rsid w:val="000B582C"/>
    <w:rsid w:val="000B5D7C"/>
    <w:rsid w:val="000B7DAA"/>
    <w:rsid w:val="000C0710"/>
    <w:rsid w:val="000C0832"/>
    <w:rsid w:val="000C2108"/>
    <w:rsid w:val="000C2CE7"/>
    <w:rsid w:val="000C4E0C"/>
    <w:rsid w:val="000C5AD2"/>
    <w:rsid w:val="000C6D87"/>
    <w:rsid w:val="000D1BFF"/>
    <w:rsid w:val="000D3961"/>
    <w:rsid w:val="000D3CB0"/>
    <w:rsid w:val="000D6CDA"/>
    <w:rsid w:val="000D72ED"/>
    <w:rsid w:val="000E2AC4"/>
    <w:rsid w:val="000E5AF9"/>
    <w:rsid w:val="000F0105"/>
    <w:rsid w:val="000F5005"/>
    <w:rsid w:val="00104238"/>
    <w:rsid w:val="0010560D"/>
    <w:rsid w:val="0010562D"/>
    <w:rsid w:val="00110179"/>
    <w:rsid w:val="00110779"/>
    <w:rsid w:val="001107D1"/>
    <w:rsid w:val="001129A9"/>
    <w:rsid w:val="00113D5B"/>
    <w:rsid w:val="001163BD"/>
    <w:rsid w:val="001222B2"/>
    <w:rsid w:val="00124B12"/>
    <w:rsid w:val="00127331"/>
    <w:rsid w:val="00127D2E"/>
    <w:rsid w:val="00127E1E"/>
    <w:rsid w:val="00130321"/>
    <w:rsid w:val="001360C6"/>
    <w:rsid w:val="0013708D"/>
    <w:rsid w:val="00140131"/>
    <w:rsid w:val="00141EB3"/>
    <w:rsid w:val="0014279B"/>
    <w:rsid w:val="00143468"/>
    <w:rsid w:val="00145B8B"/>
    <w:rsid w:val="00147460"/>
    <w:rsid w:val="001509ED"/>
    <w:rsid w:val="00153D80"/>
    <w:rsid w:val="001552CA"/>
    <w:rsid w:val="00155410"/>
    <w:rsid w:val="0015624C"/>
    <w:rsid w:val="001566D3"/>
    <w:rsid w:val="00156955"/>
    <w:rsid w:val="0016461D"/>
    <w:rsid w:val="00164B04"/>
    <w:rsid w:val="001654AF"/>
    <w:rsid w:val="00166B94"/>
    <w:rsid w:val="001713DA"/>
    <w:rsid w:val="00171A7A"/>
    <w:rsid w:val="001722E2"/>
    <w:rsid w:val="001734A6"/>
    <w:rsid w:val="00174525"/>
    <w:rsid w:val="001752A9"/>
    <w:rsid w:val="00175647"/>
    <w:rsid w:val="00175E0E"/>
    <w:rsid w:val="00175FD4"/>
    <w:rsid w:val="001815A3"/>
    <w:rsid w:val="00182011"/>
    <w:rsid w:val="00183F53"/>
    <w:rsid w:val="001852C0"/>
    <w:rsid w:val="00186362"/>
    <w:rsid w:val="0018791C"/>
    <w:rsid w:val="00190201"/>
    <w:rsid w:val="00192A33"/>
    <w:rsid w:val="00193BC8"/>
    <w:rsid w:val="00195649"/>
    <w:rsid w:val="00195C2B"/>
    <w:rsid w:val="00197BDE"/>
    <w:rsid w:val="00197CB4"/>
    <w:rsid w:val="001A6D49"/>
    <w:rsid w:val="001A6F36"/>
    <w:rsid w:val="001A7284"/>
    <w:rsid w:val="001B09E0"/>
    <w:rsid w:val="001B28A4"/>
    <w:rsid w:val="001B2C4D"/>
    <w:rsid w:val="001B2E61"/>
    <w:rsid w:val="001B5FCC"/>
    <w:rsid w:val="001B689D"/>
    <w:rsid w:val="001B70F6"/>
    <w:rsid w:val="001C13B4"/>
    <w:rsid w:val="001C13F8"/>
    <w:rsid w:val="001C7537"/>
    <w:rsid w:val="001D0F9B"/>
    <w:rsid w:val="001D105E"/>
    <w:rsid w:val="001D2286"/>
    <w:rsid w:val="001D2E59"/>
    <w:rsid w:val="001D4522"/>
    <w:rsid w:val="001D7DB1"/>
    <w:rsid w:val="001E00D8"/>
    <w:rsid w:val="001E0585"/>
    <w:rsid w:val="001E2D82"/>
    <w:rsid w:val="001E3677"/>
    <w:rsid w:val="001E3BE7"/>
    <w:rsid w:val="001E3EB1"/>
    <w:rsid w:val="001E5430"/>
    <w:rsid w:val="001F0ABF"/>
    <w:rsid w:val="001F0D68"/>
    <w:rsid w:val="001F205D"/>
    <w:rsid w:val="001F3427"/>
    <w:rsid w:val="00201097"/>
    <w:rsid w:val="002020C3"/>
    <w:rsid w:val="00202E61"/>
    <w:rsid w:val="00204095"/>
    <w:rsid w:val="002045D8"/>
    <w:rsid w:val="00204A5C"/>
    <w:rsid w:val="0020539A"/>
    <w:rsid w:val="0020544F"/>
    <w:rsid w:val="00206708"/>
    <w:rsid w:val="00207FEC"/>
    <w:rsid w:val="002146D0"/>
    <w:rsid w:val="00214C36"/>
    <w:rsid w:val="00215383"/>
    <w:rsid w:val="00216A4F"/>
    <w:rsid w:val="00221566"/>
    <w:rsid w:val="00221D97"/>
    <w:rsid w:val="00225E01"/>
    <w:rsid w:val="0022634D"/>
    <w:rsid w:val="0023097F"/>
    <w:rsid w:val="002319B6"/>
    <w:rsid w:val="00234AF6"/>
    <w:rsid w:val="00234B1A"/>
    <w:rsid w:val="00234CD5"/>
    <w:rsid w:val="0024127A"/>
    <w:rsid w:val="0024518A"/>
    <w:rsid w:val="0024719E"/>
    <w:rsid w:val="00247CF3"/>
    <w:rsid w:val="00250030"/>
    <w:rsid w:val="00250FA8"/>
    <w:rsid w:val="00253AF2"/>
    <w:rsid w:val="00255E7C"/>
    <w:rsid w:val="002574E0"/>
    <w:rsid w:val="00257ABB"/>
    <w:rsid w:val="00260263"/>
    <w:rsid w:val="00263D49"/>
    <w:rsid w:val="00264F54"/>
    <w:rsid w:val="00266FC4"/>
    <w:rsid w:val="00267254"/>
    <w:rsid w:val="00271E12"/>
    <w:rsid w:val="0027488E"/>
    <w:rsid w:val="00276982"/>
    <w:rsid w:val="00276BB5"/>
    <w:rsid w:val="002777F0"/>
    <w:rsid w:val="002806FA"/>
    <w:rsid w:val="00281600"/>
    <w:rsid w:val="002829B5"/>
    <w:rsid w:val="00282FDD"/>
    <w:rsid w:val="002838CC"/>
    <w:rsid w:val="00295FB0"/>
    <w:rsid w:val="00296DFA"/>
    <w:rsid w:val="002A100C"/>
    <w:rsid w:val="002A23DF"/>
    <w:rsid w:val="002A2BEA"/>
    <w:rsid w:val="002A2DEB"/>
    <w:rsid w:val="002A5A72"/>
    <w:rsid w:val="002A6139"/>
    <w:rsid w:val="002B0B0C"/>
    <w:rsid w:val="002B4FF0"/>
    <w:rsid w:val="002B6C0D"/>
    <w:rsid w:val="002B6E5B"/>
    <w:rsid w:val="002B6EC3"/>
    <w:rsid w:val="002B77B6"/>
    <w:rsid w:val="002C0C6D"/>
    <w:rsid w:val="002C16B0"/>
    <w:rsid w:val="002C3D64"/>
    <w:rsid w:val="002C4622"/>
    <w:rsid w:val="002C5445"/>
    <w:rsid w:val="002C5D32"/>
    <w:rsid w:val="002D0712"/>
    <w:rsid w:val="002D1C70"/>
    <w:rsid w:val="002D3304"/>
    <w:rsid w:val="002D4FFD"/>
    <w:rsid w:val="002D58F7"/>
    <w:rsid w:val="002D6FFF"/>
    <w:rsid w:val="002E0EE5"/>
    <w:rsid w:val="002E0F1D"/>
    <w:rsid w:val="002E22D8"/>
    <w:rsid w:val="002E6409"/>
    <w:rsid w:val="002F125A"/>
    <w:rsid w:val="002F4845"/>
    <w:rsid w:val="002F5726"/>
    <w:rsid w:val="002F75A9"/>
    <w:rsid w:val="003014BD"/>
    <w:rsid w:val="00303B5E"/>
    <w:rsid w:val="0031152F"/>
    <w:rsid w:val="003129F6"/>
    <w:rsid w:val="0031355F"/>
    <w:rsid w:val="0031384B"/>
    <w:rsid w:val="003211F0"/>
    <w:rsid w:val="00321302"/>
    <w:rsid w:val="003249E3"/>
    <w:rsid w:val="003343BA"/>
    <w:rsid w:val="00335561"/>
    <w:rsid w:val="003368DE"/>
    <w:rsid w:val="003428E0"/>
    <w:rsid w:val="00344443"/>
    <w:rsid w:val="00351F0A"/>
    <w:rsid w:val="00357B96"/>
    <w:rsid w:val="0036303E"/>
    <w:rsid w:val="003638B2"/>
    <w:rsid w:val="0037015B"/>
    <w:rsid w:val="0037245C"/>
    <w:rsid w:val="00376E60"/>
    <w:rsid w:val="00380B57"/>
    <w:rsid w:val="00390390"/>
    <w:rsid w:val="003979A0"/>
    <w:rsid w:val="003A009D"/>
    <w:rsid w:val="003A3AAA"/>
    <w:rsid w:val="003A5E56"/>
    <w:rsid w:val="003A667C"/>
    <w:rsid w:val="003B19CC"/>
    <w:rsid w:val="003C038D"/>
    <w:rsid w:val="003C09EF"/>
    <w:rsid w:val="003C1CF1"/>
    <w:rsid w:val="003C387E"/>
    <w:rsid w:val="003C6CF9"/>
    <w:rsid w:val="003D0682"/>
    <w:rsid w:val="003D0F6D"/>
    <w:rsid w:val="003D1271"/>
    <w:rsid w:val="003D2764"/>
    <w:rsid w:val="003D5354"/>
    <w:rsid w:val="003D67BD"/>
    <w:rsid w:val="003D7A54"/>
    <w:rsid w:val="003E0AD8"/>
    <w:rsid w:val="003E1EFE"/>
    <w:rsid w:val="003E2204"/>
    <w:rsid w:val="003E5FDF"/>
    <w:rsid w:val="003E6B32"/>
    <w:rsid w:val="003E793F"/>
    <w:rsid w:val="003F02AF"/>
    <w:rsid w:val="003F1C7C"/>
    <w:rsid w:val="003F24A9"/>
    <w:rsid w:val="003F2A25"/>
    <w:rsid w:val="003F334F"/>
    <w:rsid w:val="004009B3"/>
    <w:rsid w:val="00402D99"/>
    <w:rsid w:val="004033F7"/>
    <w:rsid w:val="00404283"/>
    <w:rsid w:val="004050CA"/>
    <w:rsid w:val="00405EE0"/>
    <w:rsid w:val="0041051A"/>
    <w:rsid w:val="004121D3"/>
    <w:rsid w:val="00414CDE"/>
    <w:rsid w:val="00422668"/>
    <w:rsid w:val="0042412A"/>
    <w:rsid w:val="004263B1"/>
    <w:rsid w:val="0042718A"/>
    <w:rsid w:val="00427CF1"/>
    <w:rsid w:val="004304B5"/>
    <w:rsid w:val="00432372"/>
    <w:rsid w:val="0043640F"/>
    <w:rsid w:val="004368D7"/>
    <w:rsid w:val="00437593"/>
    <w:rsid w:val="00440C28"/>
    <w:rsid w:val="00440CDB"/>
    <w:rsid w:val="00441F26"/>
    <w:rsid w:val="0044437B"/>
    <w:rsid w:val="00447122"/>
    <w:rsid w:val="00447B9C"/>
    <w:rsid w:val="00450F81"/>
    <w:rsid w:val="00452A01"/>
    <w:rsid w:val="004548E9"/>
    <w:rsid w:val="00454B69"/>
    <w:rsid w:val="0045792C"/>
    <w:rsid w:val="00460D13"/>
    <w:rsid w:val="00463243"/>
    <w:rsid w:val="004632F3"/>
    <w:rsid w:val="00464B46"/>
    <w:rsid w:val="0046627E"/>
    <w:rsid w:val="00472D47"/>
    <w:rsid w:val="004736BE"/>
    <w:rsid w:val="00475239"/>
    <w:rsid w:val="0047574D"/>
    <w:rsid w:val="004773CA"/>
    <w:rsid w:val="00477946"/>
    <w:rsid w:val="00481DCD"/>
    <w:rsid w:val="00482484"/>
    <w:rsid w:val="004827E4"/>
    <w:rsid w:val="00484E2E"/>
    <w:rsid w:val="004870A7"/>
    <w:rsid w:val="00491DC3"/>
    <w:rsid w:val="004920D3"/>
    <w:rsid w:val="004920EF"/>
    <w:rsid w:val="004939B9"/>
    <w:rsid w:val="00494A49"/>
    <w:rsid w:val="00494C0A"/>
    <w:rsid w:val="004A099C"/>
    <w:rsid w:val="004A6610"/>
    <w:rsid w:val="004A6762"/>
    <w:rsid w:val="004A7EDF"/>
    <w:rsid w:val="004B0F32"/>
    <w:rsid w:val="004B19B8"/>
    <w:rsid w:val="004B39CF"/>
    <w:rsid w:val="004B779C"/>
    <w:rsid w:val="004C30AC"/>
    <w:rsid w:val="004D43AC"/>
    <w:rsid w:val="004D52C7"/>
    <w:rsid w:val="004D6F98"/>
    <w:rsid w:val="004D72BB"/>
    <w:rsid w:val="004E1A12"/>
    <w:rsid w:val="004E5793"/>
    <w:rsid w:val="004E6ECC"/>
    <w:rsid w:val="004E7C30"/>
    <w:rsid w:val="004F021E"/>
    <w:rsid w:val="004F1A70"/>
    <w:rsid w:val="004F23AC"/>
    <w:rsid w:val="004F42C7"/>
    <w:rsid w:val="004F7A0D"/>
    <w:rsid w:val="00501226"/>
    <w:rsid w:val="00503DCE"/>
    <w:rsid w:val="00506B5D"/>
    <w:rsid w:val="00510418"/>
    <w:rsid w:val="00512786"/>
    <w:rsid w:val="0051495C"/>
    <w:rsid w:val="005163D5"/>
    <w:rsid w:val="0051701A"/>
    <w:rsid w:val="005177F2"/>
    <w:rsid w:val="005200F6"/>
    <w:rsid w:val="00521650"/>
    <w:rsid w:val="005218A7"/>
    <w:rsid w:val="0052231A"/>
    <w:rsid w:val="005230C5"/>
    <w:rsid w:val="00526D30"/>
    <w:rsid w:val="00532CCE"/>
    <w:rsid w:val="00532DDB"/>
    <w:rsid w:val="0053529C"/>
    <w:rsid w:val="00535524"/>
    <w:rsid w:val="00537310"/>
    <w:rsid w:val="00540649"/>
    <w:rsid w:val="00540DD4"/>
    <w:rsid w:val="00542503"/>
    <w:rsid w:val="005467AE"/>
    <w:rsid w:val="00552B60"/>
    <w:rsid w:val="00553D8F"/>
    <w:rsid w:val="00553FF2"/>
    <w:rsid w:val="005548A4"/>
    <w:rsid w:val="005554B5"/>
    <w:rsid w:val="00557517"/>
    <w:rsid w:val="00561674"/>
    <w:rsid w:val="00566447"/>
    <w:rsid w:val="005676CE"/>
    <w:rsid w:val="00572DAE"/>
    <w:rsid w:val="00573BB0"/>
    <w:rsid w:val="0057498D"/>
    <w:rsid w:val="00575541"/>
    <w:rsid w:val="0057715A"/>
    <w:rsid w:val="00577258"/>
    <w:rsid w:val="00584563"/>
    <w:rsid w:val="00587F57"/>
    <w:rsid w:val="005932A1"/>
    <w:rsid w:val="005939CC"/>
    <w:rsid w:val="005961AA"/>
    <w:rsid w:val="00597AED"/>
    <w:rsid w:val="005A3994"/>
    <w:rsid w:val="005A41EC"/>
    <w:rsid w:val="005A5E8A"/>
    <w:rsid w:val="005B1229"/>
    <w:rsid w:val="005B14E9"/>
    <w:rsid w:val="005B60B3"/>
    <w:rsid w:val="005B768F"/>
    <w:rsid w:val="005C0C26"/>
    <w:rsid w:val="005C1604"/>
    <w:rsid w:val="005C2D71"/>
    <w:rsid w:val="005C443E"/>
    <w:rsid w:val="005C554F"/>
    <w:rsid w:val="005C5639"/>
    <w:rsid w:val="005C6628"/>
    <w:rsid w:val="005C6D23"/>
    <w:rsid w:val="005D0D1D"/>
    <w:rsid w:val="005D1084"/>
    <w:rsid w:val="005D4A94"/>
    <w:rsid w:val="005D6D90"/>
    <w:rsid w:val="005E2563"/>
    <w:rsid w:val="005E335B"/>
    <w:rsid w:val="005F1033"/>
    <w:rsid w:val="005F2C80"/>
    <w:rsid w:val="005F35D5"/>
    <w:rsid w:val="005F383E"/>
    <w:rsid w:val="005F3A97"/>
    <w:rsid w:val="005F4583"/>
    <w:rsid w:val="005F5AF7"/>
    <w:rsid w:val="005F6B32"/>
    <w:rsid w:val="00601B6C"/>
    <w:rsid w:val="006022D6"/>
    <w:rsid w:val="00602CA8"/>
    <w:rsid w:val="0060453B"/>
    <w:rsid w:val="00606655"/>
    <w:rsid w:val="00606B9E"/>
    <w:rsid w:val="0061089B"/>
    <w:rsid w:val="00610F90"/>
    <w:rsid w:val="006119BC"/>
    <w:rsid w:val="00611A26"/>
    <w:rsid w:val="006147BD"/>
    <w:rsid w:val="0061574B"/>
    <w:rsid w:val="00616A02"/>
    <w:rsid w:val="0061746F"/>
    <w:rsid w:val="006229C0"/>
    <w:rsid w:val="00622BB7"/>
    <w:rsid w:val="0062414D"/>
    <w:rsid w:val="00624F4B"/>
    <w:rsid w:val="0062600E"/>
    <w:rsid w:val="006321D5"/>
    <w:rsid w:val="006324FE"/>
    <w:rsid w:val="00636480"/>
    <w:rsid w:val="00636B23"/>
    <w:rsid w:val="00644010"/>
    <w:rsid w:val="006441A9"/>
    <w:rsid w:val="0064469C"/>
    <w:rsid w:val="00647404"/>
    <w:rsid w:val="00650F3A"/>
    <w:rsid w:val="00655C8B"/>
    <w:rsid w:val="0065777E"/>
    <w:rsid w:val="00661789"/>
    <w:rsid w:val="00662BB5"/>
    <w:rsid w:val="00663988"/>
    <w:rsid w:val="006646B0"/>
    <w:rsid w:val="006669DA"/>
    <w:rsid w:val="006670CF"/>
    <w:rsid w:val="00672EB5"/>
    <w:rsid w:val="00673075"/>
    <w:rsid w:val="0067467C"/>
    <w:rsid w:val="006747CF"/>
    <w:rsid w:val="00674A26"/>
    <w:rsid w:val="006774B6"/>
    <w:rsid w:val="006778D7"/>
    <w:rsid w:val="00683681"/>
    <w:rsid w:val="00684E61"/>
    <w:rsid w:val="00691477"/>
    <w:rsid w:val="00696979"/>
    <w:rsid w:val="006977AA"/>
    <w:rsid w:val="00697EAB"/>
    <w:rsid w:val="006A2162"/>
    <w:rsid w:val="006B036F"/>
    <w:rsid w:val="006B16DE"/>
    <w:rsid w:val="006B3547"/>
    <w:rsid w:val="006B43D0"/>
    <w:rsid w:val="006B7F28"/>
    <w:rsid w:val="006C0C66"/>
    <w:rsid w:val="006C1874"/>
    <w:rsid w:val="006C2C08"/>
    <w:rsid w:val="006C4032"/>
    <w:rsid w:val="006C4DC6"/>
    <w:rsid w:val="006C6103"/>
    <w:rsid w:val="006C6161"/>
    <w:rsid w:val="006C6164"/>
    <w:rsid w:val="006D0325"/>
    <w:rsid w:val="006D231E"/>
    <w:rsid w:val="006D6156"/>
    <w:rsid w:val="006D7698"/>
    <w:rsid w:val="006E08FB"/>
    <w:rsid w:val="006E1A10"/>
    <w:rsid w:val="006E4FEB"/>
    <w:rsid w:val="006F0438"/>
    <w:rsid w:val="006F079B"/>
    <w:rsid w:val="006F3470"/>
    <w:rsid w:val="006F3F06"/>
    <w:rsid w:val="006F7E55"/>
    <w:rsid w:val="00705CC7"/>
    <w:rsid w:val="00707027"/>
    <w:rsid w:val="00707487"/>
    <w:rsid w:val="00710592"/>
    <w:rsid w:val="007114B3"/>
    <w:rsid w:val="00712472"/>
    <w:rsid w:val="00712C7C"/>
    <w:rsid w:val="0071379F"/>
    <w:rsid w:val="00721E73"/>
    <w:rsid w:val="007223E5"/>
    <w:rsid w:val="007225CA"/>
    <w:rsid w:val="0072532A"/>
    <w:rsid w:val="007262C9"/>
    <w:rsid w:val="00726792"/>
    <w:rsid w:val="00730518"/>
    <w:rsid w:val="0073156E"/>
    <w:rsid w:val="0073206C"/>
    <w:rsid w:val="00733BC0"/>
    <w:rsid w:val="00734040"/>
    <w:rsid w:val="0073530E"/>
    <w:rsid w:val="0073569B"/>
    <w:rsid w:val="00735DAF"/>
    <w:rsid w:val="007362AD"/>
    <w:rsid w:val="00740289"/>
    <w:rsid w:val="00740C43"/>
    <w:rsid w:val="00741022"/>
    <w:rsid w:val="007412CB"/>
    <w:rsid w:val="007429B5"/>
    <w:rsid w:val="00743891"/>
    <w:rsid w:val="007466B2"/>
    <w:rsid w:val="007508F2"/>
    <w:rsid w:val="00750BDD"/>
    <w:rsid w:val="00752A13"/>
    <w:rsid w:val="00752E91"/>
    <w:rsid w:val="00755215"/>
    <w:rsid w:val="00756300"/>
    <w:rsid w:val="00762F97"/>
    <w:rsid w:val="00764054"/>
    <w:rsid w:val="0076487F"/>
    <w:rsid w:val="0077073C"/>
    <w:rsid w:val="00771A8B"/>
    <w:rsid w:val="00775509"/>
    <w:rsid w:val="00775D81"/>
    <w:rsid w:val="007833A1"/>
    <w:rsid w:val="00786359"/>
    <w:rsid w:val="00786E22"/>
    <w:rsid w:val="00790FEB"/>
    <w:rsid w:val="00792369"/>
    <w:rsid w:val="0079252E"/>
    <w:rsid w:val="007925C4"/>
    <w:rsid w:val="00794707"/>
    <w:rsid w:val="00795585"/>
    <w:rsid w:val="00796047"/>
    <w:rsid w:val="00796452"/>
    <w:rsid w:val="007A011F"/>
    <w:rsid w:val="007A3751"/>
    <w:rsid w:val="007A47E4"/>
    <w:rsid w:val="007A549E"/>
    <w:rsid w:val="007A563F"/>
    <w:rsid w:val="007A7D53"/>
    <w:rsid w:val="007B3F45"/>
    <w:rsid w:val="007B454D"/>
    <w:rsid w:val="007B5BA3"/>
    <w:rsid w:val="007C14E0"/>
    <w:rsid w:val="007C54E2"/>
    <w:rsid w:val="007D08EB"/>
    <w:rsid w:val="007D2291"/>
    <w:rsid w:val="007D56C7"/>
    <w:rsid w:val="007D59BB"/>
    <w:rsid w:val="007E05F8"/>
    <w:rsid w:val="007E1836"/>
    <w:rsid w:val="007F1060"/>
    <w:rsid w:val="007F1920"/>
    <w:rsid w:val="007F4C16"/>
    <w:rsid w:val="007F633F"/>
    <w:rsid w:val="007F6361"/>
    <w:rsid w:val="007F7895"/>
    <w:rsid w:val="008014D0"/>
    <w:rsid w:val="00803F34"/>
    <w:rsid w:val="00804D3E"/>
    <w:rsid w:val="00805AC6"/>
    <w:rsid w:val="0080642D"/>
    <w:rsid w:val="008071EA"/>
    <w:rsid w:val="00807B8B"/>
    <w:rsid w:val="00810042"/>
    <w:rsid w:val="008119C5"/>
    <w:rsid w:val="008148D3"/>
    <w:rsid w:val="00815B76"/>
    <w:rsid w:val="00815BFA"/>
    <w:rsid w:val="0081688F"/>
    <w:rsid w:val="00823100"/>
    <w:rsid w:val="00823C44"/>
    <w:rsid w:val="00827C2D"/>
    <w:rsid w:val="008332CF"/>
    <w:rsid w:val="00833CDD"/>
    <w:rsid w:val="00834EC6"/>
    <w:rsid w:val="00845BEC"/>
    <w:rsid w:val="00845DF4"/>
    <w:rsid w:val="0084651E"/>
    <w:rsid w:val="00852BE3"/>
    <w:rsid w:val="00853029"/>
    <w:rsid w:val="00856FF1"/>
    <w:rsid w:val="0086364E"/>
    <w:rsid w:val="00864667"/>
    <w:rsid w:val="0086602E"/>
    <w:rsid w:val="0086673F"/>
    <w:rsid w:val="00872D27"/>
    <w:rsid w:val="00873EB2"/>
    <w:rsid w:val="008740DE"/>
    <w:rsid w:val="00874826"/>
    <w:rsid w:val="008753D1"/>
    <w:rsid w:val="00875D70"/>
    <w:rsid w:val="00876723"/>
    <w:rsid w:val="00877A23"/>
    <w:rsid w:val="00877E2F"/>
    <w:rsid w:val="008809F5"/>
    <w:rsid w:val="00882479"/>
    <w:rsid w:val="00882A6B"/>
    <w:rsid w:val="008831A0"/>
    <w:rsid w:val="008869B8"/>
    <w:rsid w:val="0088718F"/>
    <w:rsid w:val="00887E32"/>
    <w:rsid w:val="00890067"/>
    <w:rsid w:val="00892310"/>
    <w:rsid w:val="008927A4"/>
    <w:rsid w:val="00893004"/>
    <w:rsid w:val="00894674"/>
    <w:rsid w:val="00894A6B"/>
    <w:rsid w:val="008A2523"/>
    <w:rsid w:val="008A290C"/>
    <w:rsid w:val="008A3120"/>
    <w:rsid w:val="008A3C29"/>
    <w:rsid w:val="008A56C7"/>
    <w:rsid w:val="008B088C"/>
    <w:rsid w:val="008B0E1F"/>
    <w:rsid w:val="008C141B"/>
    <w:rsid w:val="008C1A1E"/>
    <w:rsid w:val="008C3624"/>
    <w:rsid w:val="008C3655"/>
    <w:rsid w:val="008C3B66"/>
    <w:rsid w:val="008C53DD"/>
    <w:rsid w:val="008C570B"/>
    <w:rsid w:val="008C585A"/>
    <w:rsid w:val="008C7261"/>
    <w:rsid w:val="008D0295"/>
    <w:rsid w:val="008D3EE4"/>
    <w:rsid w:val="008D5945"/>
    <w:rsid w:val="008E3C24"/>
    <w:rsid w:val="008E4B81"/>
    <w:rsid w:val="008E4DD7"/>
    <w:rsid w:val="008E5407"/>
    <w:rsid w:val="008E5B47"/>
    <w:rsid w:val="008E5DB3"/>
    <w:rsid w:val="008F2277"/>
    <w:rsid w:val="008F3A60"/>
    <w:rsid w:val="008F4A44"/>
    <w:rsid w:val="008F6D0E"/>
    <w:rsid w:val="00901938"/>
    <w:rsid w:val="009042F2"/>
    <w:rsid w:val="009051FF"/>
    <w:rsid w:val="00905295"/>
    <w:rsid w:val="009132E7"/>
    <w:rsid w:val="00914C6A"/>
    <w:rsid w:val="00915AAA"/>
    <w:rsid w:val="00916235"/>
    <w:rsid w:val="009170F1"/>
    <w:rsid w:val="009174A3"/>
    <w:rsid w:val="00921318"/>
    <w:rsid w:val="00925BDF"/>
    <w:rsid w:val="009263E3"/>
    <w:rsid w:val="00931B7C"/>
    <w:rsid w:val="00931C05"/>
    <w:rsid w:val="00937141"/>
    <w:rsid w:val="00940257"/>
    <w:rsid w:val="009402E8"/>
    <w:rsid w:val="0094182E"/>
    <w:rsid w:val="00943959"/>
    <w:rsid w:val="00944F01"/>
    <w:rsid w:val="009461AB"/>
    <w:rsid w:val="0094668C"/>
    <w:rsid w:val="00953857"/>
    <w:rsid w:val="00956B02"/>
    <w:rsid w:val="00960F06"/>
    <w:rsid w:val="00962832"/>
    <w:rsid w:val="00964894"/>
    <w:rsid w:val="009667F2"/>
    <w:rsid w:val="00971AF5"/>
    <w:rsid w:val="00973089"/>
    <w:rsid w:val="00973457"/>
    <w:rsid w:val="0097558E"/>
    <w:rsid w:val="00975918"/>
    <w:rsid w:val="00977635"/>
    <w:rsid w:val="009805CC"/>
    <w:rsid w:val="009835C4"/>
    <w:rsid w:val="009865C9"/>
    <w:rsid w:val="009868C9"/>
    <w:rsid w:val="009908E4"/>
    <w:rsid w:val="00990C95"/>
    <w:rsid w:val="00992C98"/>
    <w:rsid w:val="00992D62"/>
    <w:rsid w:val="009948BA"/>
    <w:rsid w:val="009959FB"/>
    <w:rsid w:val="00996035"/>
    <w:rsid w:val="009A39B0"/>
    <w:rsid w:val="009A5B41"/>
    <w:rsid w:val="009A5F53"/>
    <w:rsid w:val="009A7E2E"/>
    <w:rsid w:val="009B19E9"/>
    <w:rsid w:val="009B3BD5"/>
    <w:rsid w:val="009B3D5D"/>
    <w:rsid w:val="009B40B9"/>
    <w:rsid w:val="009B68B0"/>
    <w:rsid w:val="009B6F16"/>
    <w:rsid w:val="009C08F0"/>
    <w:rsid w:val="009C2C10"/>
    <w:rsid w:val="009C36D1"/>
    <w:rsid w:val="009C61C4"/>
    <w:rsid w:val="009C7D93"/>
    <w:rsid w:val="009D36D1"/>
    <w:rsid w:val="009D4778"/>
    <w:rsid w:val="009D6ED7"/>
    <w:rsid w:val="009D6EE9"/>
    <w:rsid w:val="009E0C04"/>
    <w:rsid w:val="009E18A3"/>
    <w:rsid w:val="009E221A"/>
    <w:rsid w:val="009E4051"/>
    <w:rsid w:val="009E4F1D"/>
    <w:rsid w:val="009E5039"/>
    <w:rsid w:val="009E6888"/>
    <w:rsid w:val="009F0072"/>
    <w:rsid w:val="009F57A0"/>
    <w:rsid w:val="009F6F04"/>
    <w:rsid w:val="009F748C"/>
    <w:rsid w:val="009F7AD4"/>
    <w:rsid w:val="009F7EF8"/>
    <w:rsid w:val="00A009AE"/>
    <w:rsid w:val="00A019EB"/>
    <w:rsid w:val="00A04DF4"/>
    <w:rsid w:val="00A05C8B"/>
    <w:rsid w:val="00A062C2"/>
    <w:rsid w:val="00A10900"/>
    <w:rsid w:val="00A10CE9"/>
    <w:rsid w:val="00A11B49"/>
    <w:rsid w:val="00A12259"/>
    <w:rsid w:val="00A14A59"/>
    <w:rsid w:val="00A156CC"/>
    <w:rsid w:val="00A17093"/>
    <w:rsid w:val="00A251B3"/>
    <w:rsid w:val="00A25FCD"/>
    <w:rsid w:val="00A31141"/>
    <w:rsid w:val="00A324E2"/>
    <w:rsid w:val="00A33FE3"/>
    <w:rsid w:val="00A36AB5"/>
    <w:rsid w:val="00A37105"/>
    <w:rsid w:val="00A403B4"/>
    <w:rsid w:val="00A40EAD"/>
    <w:rsid w:val="00A42E3F"/>
    <w:rsid w:val="00A442C3"/>
    <w:rsid w:val="00A46C29"/>
    <w:rsid w:val="00A5035E"/>
    <w:rsid w:val="00A52A9C"/>
    <w:rsid w:val="00A54316"/>
    <w:rsid w:val="00A54A25"/>
    <w:rsid w:val="00A57D19"/>
    <w:rsid w:val="00A6633C"/>
    <w:rsid w:val="00A70777"/>
    <w:rsid w:val="00A73B2D"/>
    <w:rsid w:val="00A7480B"/>
    <w:rsid w:val="00A81986"/>
    <w:rsid w:val="00A8314C"/>
    <w:rsid w:val="00A87058"/>
    <w:rsid w:val="00A90965"/>
    <w:rsid w:val="00A92A58"/>
    <w:rsid w:val="00A92FC5"/>
    <w:rsid w:val="00A937BE"/>
    <w:rsid w:val="00A93BEA"/>
    <w:rsid w:val="00A94DEF"/>
    <w:rsid w:val="00A95283"/>
    <w:rsid w:val="00AA0EB6"/>
    <w:rsid w:val="00AA385C"/>
    <w:rsid w:val="00AA5346"/>
    <w:rsid w:val="00AA7228"/>
    <w:rsid w:val="00AB07A1"/>
    <w:rsid w:val="00AB0A63"/>
    <w:rsid w:val="00AB1B95"/>
    <w:rsid w:val="00AB303D"/>
    <w:rsid w:val="00AB52AE"/>
    <w:rsid w:val="00AB7BD8"/>
    <w:rsid w:val="00AC0F57"/>
    <w:rsid w:val="00AC400A"/>
    <w:rsid w:val="00AC43DB"/>
    <w:rsid w:val="00AC4C93"/>
    <w:rsid w:val="00AC4F86"/>
    <w:rsid w:val="00AC6E34"/>
    <w:rsid w:val="00AD0A6E"/>
    <w:rsid w:val="00AD1411"/>
    <w:rsid w:val="00AD3A53"/>
    <w:rsid w:val="00AD3F04"/>
    <w:rsid w:val="00AD61E9"/>
    <w:rsid w:val="00AD75E2"/>
    <w:rsid w:val="00AD7716"/>
    <w:rsid w:val="00AE1DB9"/>
    <w:rsid w:val="00AE30C3"/>
    <w:rsid w:val="00AE48C7"/>
    <w:rsid w:val="00AE4ED8"/>
    <w:rsid w:val="00AF4174"/>
    <w:rsid w:val="00AF608E"/>
    <w:rsid w:val="00AF71AB"/>
    <w:rsid w:val="00AF78D8"/>
    <w:rsid w:val="00B0082A"/>
    <w:rsid w:val="00B00A93"/>
    <w:rsid w:val="00B01D1C"/>
    <w:rsid w:val="00B040CB"/>
    <w:rsid w:val="00B1139F"/>
    <w:rsid w:val="00B12330"/>
    <w:rsid w:val="00B129A1"/>
    <w:rsid w:val="00B1335E"/>
    <w:rsid w:val="00B1412E"/>
    <w:rsid w:val="00B14BE5"/>
    <w:rsid w:val="00B171A7"/>
    <w:rsid w:val="00B1751C"/>
    <w:rsid w:val="00B212AC"/>
    <w:rsid w:val="00B227E7"/>
    <w:rsid w:val="00B25FDF"/>
    <w:rsid w:val="00B3338F"/>
    <w:rsid w:val="00B34EAD"/>
    <w:rsid w:val="00B4614F"/>
    <w:rsid w:val="00B47A73"/>
    <w:rsid w:val="00B501CB"/>
    <w:rsid w:val="00B50223"/>
    <w:rsid w:val="00B50F39"/>
    <w:rsid w:val="00B51AC6"/>
    <w:rsid w:val="00B51F7B"/>
    <w:rsid w:val="00B52523"/>
    <w:rsid w:val="00B540B7"/>
    <w:rsid w:val="00B56A3E"/>
    <w:rsid w:val="00B572D2"/>
    <w:rsid w:val="00B57473"/>
    <w:rsid w:val="00B57A99"/>
    <w:rsid w:val="00B62A41"/>
    <w:rsid w:val="00B637B8"/>
    <w:rsid w:val="00B66064"/>
    <w:rsid w:val="00B67E19"/>
    <w:rsid w:val="00B7040E"/>
    <w:rsid w:val="00B72844"/>
    <w:rsid w:val="00B85449"/>
    <w:rsid w:val="00B85D32"/>
    <w:rsid w:val="00B87CD9"/>
    <w:rsid w:val="00B91BCC"/>
    <w:rsid w:val="00B9209E"/>
    <w:rsid w:val="00B94AE5"/>
    <w:rsid w:val="00B95865"/>
    <w:rsid w:val="00B95866"/>
    <w:rsid w:val="00B979E5"/>
    <w:rsid w:val="00BA0AA8"/>
    <w:rsid w:val="00BA14A6"/>
    <w:rsid w:val="00BA2210"/>
    <w:rsid w:val="00BA2CDA"/>
    <w:rsid w:val="00BA46B0"/>
    <w:rsid w:val="00BA548F"/>
    <w:rsid w:val="00BB0345"/>
    <w:rsid w:val="00BB4301"/>
    <w:rsid w:val="00BC05CA"/>
    <w:rsid w:val="00BC0F17"/>
    <w:rsid w:val="00BC0FAF"/>
    <w:rsid w:val="00BC2BD0"/>
    <w:rsid w:val="00BC4F51"/>
    <w:rsid w:val="00BC5655"/>
    <w:rsid w:val="00BC7281"/>
    <w:rsid w:val="00BC76D2"/>
    <w:rsid w:val="00BD1367"/>
    <w:rsid w:val="00BD3122"/>
    <w:rsid w:val="00BD4567"/>
    <w:rsid w:val="00BD5D45"/>
    <w:rsid w:val="00BE035C"/>
    <w:rsid w:val="00BE171D"/>
    <w:rsid w:val="00BE4877"/>
    <w:rsid w:val="00BE4C14"/>
    <w:rsid w:val="00BE4E62"/>
    <w:rsid w:val="00BE5CEF"/>
    <w:rsid w:val="00BE73BF"/>
    <w:rsid w:val="00BF092D"/>
    <w:rsid w:val="00BF2FDE"/>
    <w:rsid w:val="00BF4BE7"/>
    <w:rsid w:val="00BF529E"/>
    <w:rsid w:val="00C00D28"/>
    <w:rsid w:val="00C0151C"/>
    <w:rsid w:val="00C03C8E"/>
    <w:rsid w:val="00C0403D"/>
    <w:rsid w:val="00C04113"/>
    <w:rsid w:val="00C122B4"/>
    <w:rsid w:val="00C162BE"/>
    <w:rsid w:val="00C171A3"/>
    <w:rsid w:val="00C218D3"/>
    <w:rsid w:val="00C22FA0"/>
    <w:rsid w:val="00C23B0B"/>
    <w:rsid w:val="00C26429"/>
    <w:rsid w:val="00C30213"/>
    <w:rsid w:val="00C30AFC"/>
    <w:rsid w:val="00C31758"/>
    <w:rsid w:val="00C335E4"/>
    <w:rsid w:val="00C36A83"/>
    <w:rsid w:val="00C408F1"/>
    <w:rsid w:val="00C42D5B"/>
    <w:rsid w:val="00C50712"/>
    <w:rsid w:val="00C542DE"/>
    <w:rsid w:val="00C55068"/>
    <w:rsid w:val="00C56F13"/>
    <w:rsid w:val="00C570E6"/>
    <w:rsid w:val="00C5723C"/>
    <w:rsid w:val="00C64F2A"/>
    <w:rsid w:val="00C703F7"/>
    <w:rsid w:val="00C70515"/>
    <w:rsid w:val="00C72313"/>
    <w:rsid w:val="00C7249E"/>
    <w:rsid w:val="00C75978"/>
    <w:rsid w:val="00C8254C"/>
    <w:rsid w:val="00C82982"/>
    <w:rsid w:val="00C82E8E"/>
    <w:rsid w:val="00C832BA"/>
    <w:rsid w:val="00C8381A"/>
    <w:rsid w:val="00C83915"/>
    <w:rsid w:val="00C84551"/>
    <w:rsid w:val="00C845F2"/>
    <w:rsid w:val="00C84DAF"/>
    <w:rsid w:val="00C85B52"/>
    <w:rsid w:val="00C86779"/>
    <w:rsid w:val="00C87153"/>
    <w:rsid w:val="00C927DB"/>
    <w:rsid w:val="00C9436C"/>
    <w:rsid w:val="00C97D84"/>
    <w:rsid w:val="00C97DE5"/>
    <w:rsid w:val="00CA0D77"/>
    <w:rsid w:val="00CA249D"/>
    <w:rsid w:val="00CA2925"/>
    <w:rsid w:val="00CA31F5"/>
    <w:rsid w:val="00CA4E69"/>
    <w:rsid w:val="00CA4E81"/>
    <w:rsid w:val="00CA65A8"/>
    <w:rsid w:val="00CA69CB"/>
    <w:rsid w:val="00CA6DE3"/>
    <w:rsid w:val="00CA7D97"/>
    <w:rsid w:val="00CB2916"/>
    <w:rsid w:val="00CB697E"/>
    <w:rsid w:val="00CC0513"/>
    <w:rsid w:val="00CC057D"/>
    <w:rsid w:val="00CC3A5D"/>
    <w:rsid w:val="00CD3E0A"/>
    <w:rsid w:val="00CD5C37"/>
    <w:rsid w:val="00CE07AD"/>
    <w:rsid w:val="00CE0F1D"/>
    <w:rsid w:val="00CE15BE"/>
    <w:rsid w:val="00CE23EB"/>
    <w:rsid w:val="00CE3A08"/>
    <w:rsid w:val="00CE40E2"/>
    <w:rsid w:val="00CE530C"/>
    <w:rsid w:val="00CE7504"/>
    <w:rsid w:val="00CF1E37"/>
    <w:rsid w:val="00CF2E5B"/>
    <w:rsid w:val="00CF6AEF"/>
    <w:rsid w:val="00CF71BB"/>
    <w:rsid w:val="00CF7549"/>
    <w:rsid w:val="00D00D50"/>
    <w:rsid w:val="00D041FF"/>
    <w:rsid w:val="00D0489C"/>
    <w:rsid w:val="00D065EB"/>
    <w:rsid w:val="00D06D83"/>
    <w:rsid w:val="00D07AB4"/>
    <w:rsid w:val="00D13110"/>
    <w:rsid w:val="00D147DC"/>
    <w:rsid w:val="00D149B8"/>
    <w:rsid w:val="00D15B69"/>
    <w:rsid w:val="00D15EC0"/>
    <w:rsid w:val="00D17BFB"/>
    <w:rsid w:val="00D201DF"/>
    <w:rsid w:val="00D22D1A"/>
    <w:rsid w:val="00D24519"/>
    <w:rsid w:val="00D253AE"/>
    <w:rsid w:val="00D253D7"/>
    <w:rsid w:val="00D27EFB"/>
    <w:rsid w:val="00D313D8"/>
    <w:rsid w:val="00D31A67"/>
    <w:rsid w:val="00D31B63"/>
    <w:rsid w:val="00D3313F"/>
    <w:rsid w:val="00D35A07"/>
    <w:rsid w:val="00D35E9A"/>
    <w:rsid w:val="00D429FD"/>
    <w:rsid w:val="00D42A77"/>
    <w:rsid w:val="00D51325"/>
    <w:rsid w:val="00D54C5B"/>
    <w:rsid w:val="00D55C69"/>
    <w:rsid w:val="00D57E65"/>
    <w:rsid w:val="00D60E03"/>
    <w:rsid w:val="00D61B55"/>
    <w:rsid w:val="00D6321E"/>
    <w:rsid w:val="00D63A44"/>
    <w:rsid w:val="00D65D54"/>
    <w:rsid w:val="00D65EFD"/>
    <w:rsid w:val="00D66D06"/>
    <w:rsid w:val="00D70913"/>
    <w:rsid w:val="00D73CD8"/>
    <w:rsid w:val="00D74DD9"/>
    <w:rsid w:val="00D7571B"/>
    <w:rsid w:val="00D77EBE"/>
    <w:rsid w:val="00D812CA"/>
    <w:rsid w:val="00D82001"/>
    <w:rsid w:val="00D83F1A"/>
    <w:rsid w:val="00D91996"/>
    <w:rsid w:val="00D920E6"/>
    <w:rsid w:val="00D95AE1"/>
    <w:rsid w:val="00DA2992"/>
    <w:rsid w:val="00DA4D70"/>
    <w:rsid w:val="00DA7E07"/>
    <w:rsid w:val="00DB33E1"/>
    <w:rsid w:val="00DB4CB8"/>
    <w:rsid w:val="00DC0247"/>
    <w:rsid w:val="00DC043C"/>
    <w:rsid w:val="00DC15AE"/>
    <w:rsid w:val="00DC3093"/>
    <w:rsid w:val="00DC3B18"/>
    <w:rsid w:val="00DC41CC"/>
    <w:rsid w:val="00DC484F"/>
    <w:rsid w:val="00DC5CB7"/>
    <w:rsid w:val="00DC6103"/>
    <w:rsid w:val="00DC7C05"/>
    <w:rsid w:val="00DD0747"/>
    <w:rsid w:val="00DD144D"/>
    <w:rsid w:val="00DD2DCF"/>
    <w:rsid w:val="00DD357B"/>
    <w:rsid w:val="00DD38AF"/>
    <w:rsid w:val="00DD3F22"/>
    <w:rsid w:val="00DD6711"/>
    <w:rsid w:val="00DE102A"/>
    <w:rsid w:val="00DF025D"/>
    <w:rsid w:val="00DF168D"/>
    <w:rsid w:val="00DF291A"/>
    <w:rsid w:val="00DF2CAA"/>
    <w:rsid w:val="00DF2EC0"/>
    <w:rsid w:val="00DF351E"/>
    <w:rsid w:val="00DF4146"/>
    <w:rsid w:val="00DF4547"/>
    <w:rsid w:val="00E00A37"/>
    <w:rsid w:val="00E038DA"/>
    <w:rsid w:val="00E049BA"/>
    <w:rsid w:val="00E057DD"/>
    <w:rsid w:val="00E133AC"/>
    <w:rsid w:val="00E160AD"/>
    <w:rsid w:val="00E17BDC"/>
    <w:rsid w:val="00E17D10"/>
    <w:rsid w:val="00E2674C"/>
    <w:rsid w:val="00E2775A"/>
    <w:rsid w:val="00E3195D"/>
    <w:rsid w:val="00E31CC3"/>
    <w:rsid w:val="00E32AAB"/>
    <w:rsid w:val="00E42035"/>
    <w:rsid w:val="00E426CB"/>
    <w:rsid w:val="00E429B9"/>
    <w:rsid w:val="00E43477"/>
    <w:rsid w:val="00E452DA"/>
    <w:rsid w:val="00E457F7"/>
    <w:rsid w:val="00E46D8E"/>
    <w:rsid w:val="00E56C0F"/>
    <w:rsid w:val="00E60982"/>
    <w:rsid w:val="00E60D50"/>
    <w:rsid w:val="00E6196B"/>
    <w:rsid w:val="00E62318"/>
    <w:rsid w:val="00E62656"/>
    <w:rsid w:val="00E63412"/>
    <w:rsid w:val="00E64244"/>
    <w:rsid w:val="00E7319E"/>
    <w:rsid w:val="00E73EA4"/>
    <w:rsid w:val="00E74B09"/>
    <w:rsid w:val="00E74FA5"/>
    <w:rsid w:val="00E7598C"/>
    <w:rsid w:val="00E815D8"/>
    <w:rsid w:val="00E84823"/>
    <w:rsid w:val="00E84CDD"/>
    <w:rsid w:val="00E85687"/>
    <w:rsid w:val="00E85785"/>
    <w:rsid w:val="00E86AFA"/>
    <w:rsid w:val="00E870B8"/>
    <w:rsid w:val="00E8718C"/>
    <w:rsid w:val="00E9008C"/>
    <w:rsid w:val="00E910B8"/>
    <w:rsid w:val="00E91A9D"/>
    <w:rsid w:val="00E91D33"/>
    <w:rsid w:val="00E9521B"/>
    <w:rsid w:val="00E96B68"/>
    <w:rsid w:val="00EA1544"/>
    <w:rsid w:val="00EA560B"/>
    <w:rsid w:val="00EA69F7"/>
    <w:rsid w:val="00EB16C1"/>
    <w:rsid w:val="00EB1968"/>
    <w:rsid w:val="00EB3874"/>
    <w:rsid w:val="00EB4639"/>
    <w:rsid w:val="00EC35F0"/>
    <w:rsid w:val="00EC39AD"/>
    <w:rsid w:val="00EC51E3"/>
    <w:rsid w:val="00ED4566"/>
    <w:rsid w:val="00ED6F21"/>
    <w:rsid w:val="00EE1A62"/>
    <w:rsid w:val="00EE1E84"/>
    <w:rsid w:val="00EE24CB"/>
    <w:rsid w:val="00EE2835"/>
    <w:rsid w:val="00EE54C0"/>
    <w:rsid w:val="00EE65D9"/>
    <w:rsid w:val="00EF2441"/>
    <w:rsid w:val="00EF367F"/>
    <w:rsid w:val="00EF3AA6"/>
    <w:rsid w:val="00EF5175"/>
    <w:rsid w:val="00EF7600"/>
    <w:rsid w:val="00EF7B1F"/>
    <w:rsid w:val="00F00069"/>
    <w:rsid w:val="00F01914"/>
    <w:rsid w:val="00F02260"/>
    <w:rsid w:val="00F04E67"/>
    <w:rsid w:val="00F056D8"/>
    <w:rsid w:val="00F060B9"/>
    <w:rsid w:val="00F10FB1"/>
    <w:rsid w:val="00F11E97"/>
    <w:rsid w:val="00F13186"/>
    <w:rsid w:val="00F158DA"/>
    <w:rsid w:val="00F20D0B"/>
    <w:rsid w:val="00F2115F"/>
    <w:rsid w:val="00F22286"/>
    <w:rsid w:val="00F30FCC"/>
    <w:rsid w:val="00F3351B"/>
    <w:rsid w:val="00F362FE"/>
    <w:rsid w:val="00F41469"/>
    <w:rsid w:val="00F41A07"/>
    <w:rsid w:val="00F42DDF"/>
    <w:rsid w:val="00F431B3"/>
    <w:rsid w:val="00F53340"/>
    <w:rsid w:val="00F53D26"/>
    <w:rsid w:val="00F564BC"/>
    <w:rsid w:val="00F57764"/>
    <w:rsid w:val="00F57EAB"/>
    <w:rsid w:val="00F622CF"/>
    <w:rsid w:val="00F6252B"/>
    <w:rsid w:val="00F629C3"/>
    <w:rsid w:val="00F655CF"/>
    <w:rsid w:val="00F6693D"/>
    <w:rsid w:val="00F67F78"/>
    <w:rsid w:val="00F702A4"/>
    <w:rsid w:val="00F72EB6"/>
    <w:rsid w:val="00F732D0"/>
    <w:rsid w:val="00F76A9E"/>
    <w:rsid w:val="00F77F59"/>
    <w:rsid w:val="00F8385C"/>
    <w:rsid w:val="00F85C7C"/>
    <w:rsid w:val="00F9046C"/>
    <w:rsid w:val="00F90925"/>
    <w:rsid w:val="00F92D4A"/>
    <w:rsid w:val="00F94419"/>
    <w:rsid w:val="00F96B7E"/>
    <w:rsid w:val="00F97C89"/>
    <w:rsid w:val="00F97F6F"/>
    <w:rsid w:val="00FA0C24"/>
    <w:rsid w:val="00FA47AD"/>
    <w:rsid w:val="00FA52E7"/>
    <w:rsid w:val="00FB20E1"/>
    <w:rsid w:val="00FB3599"/>
    <w:rsid w:val="00FB7735"/>
    <w:rsid w:val="00FC259C"/>
    <w:rsid w:val="00FC3580"/>
    <w:rsid w:val="00FC4419"/>
    <w:rsid w:val="00FC6027"/>
    <w:rsid w:val="00FD0DDC"/>
    <w:rsid w:val="00FD1E38"/>
    <w:rsid w:val="00FD50B6"/>
    <w:rsid w:val="00FD7B29"/>
    <w:rsid w:val="00FE6294"/>
    <w:rsid w:val="00FF21BF"/>
    <w:rsid w:val="00FF2928"/>
    <w:rsid w:val="00FF56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3D0485"/>
  <w15:docId w15:val="{6A64E82D-6426-482F-A307-85BF70EF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E38"/>
    <w:pPr>
      <w:spacing w:after="0" w:line="240" w:lineRule="auto"/>
    </w:pPr>
    <w:rPr>
      <w:rFonts w:ascii="Arial" w:eastAsia="Times New Roman" w:hAnsi="Arial" w:cs="Times New Roman"/>
    </w:rPr>
  </w:style>
  <w:style w:type="paragraph" w:styleId="Heading1">
    <w:name w:val="heading 1"/>
    <w:basedOn w:val="Normal"/>
    <w:next w:val="Normal"/>
    <w:link w:val="Heading1Char"/>
    <w:qFormat/>
    <w:rsid w:val="00FD1E38"/>
    <w:pPr>
      <w:keepNext/>
      <w:spacing w:before="240" w:after="60"/>
      <w:outlineLvl w:val="0"/>
    </w:pPr>
    <w:rPr>
      <w:rFonts w:cs="Arial"/>
      <w:b/>
      <w:bCs/>
      <w:kern w:val="32"/>
      <w:sz w:val="28"/>
      <w:szCs w:val="32"/>
    </w:rPr>
  </w:style>
  <w:style w:type="paragraph" w:styleId="Heading2">
    <w:name w:val="heading 2"/>
    <w:basedOn w:val="Normal"/>
    <w:next w:val="Normal"/>
    <w:link w:val="Heading2Char"/>
    <w:uiPriority w:val="9"/>
    <w:unhideWhenUsed/>
    <w:qFormat/>
    <w:rsid w:val="00FD1E38"/>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47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E38"/>
    <w:rPr>
      <w:rFonts w:ascii="Arial" w:eastAsia="Times New Roman" w:hAnsi="Arial" w:cs="Arial"/>
      <w:b/>
      <w:bCs/>
      <w:kern w:val="32"/>
      <w:sz w:val="28"/>
      <w:szCs w:val="32"/>
    </w:rPr>
  </w:style>
  <w:style w:type="paragraph" w:styleId="Header">
    <w:name w:val="header"/>
    <w:basedOn w:val="Normal"/>
    <w:link w:val="HeaderChar"/>
    <w:rsid w:val="00FD1E38"/>
    <w:pPr>
      <w:tabs>
        <w:tab w:val="center" w:pos="4153"/>
        <w:tab w:val="right" w:pos="8306"/>
      </w:tabs>
    </w:pPr>
  </w:style>
  <w:style w:type="character" w:customStyle="1" w:styleId="HeaderChar">
    <w:name w:val="Header Char"/>
    <w:basedOn w:val="DefaultParagraphFont"/>
    <w:link w:val="Header"/>
    <w:rsid w:val="00FD1E38"/>
    <w:rPr>
      <w:rFonts w:ascii="Arial" w:eastAsia="Times New Roman" w:hAnsi="Arial" w:cs="Times New Roman"/>
    </w:rPr>
  </w:style>
  <w:style w:type="paragraph" w:styleId="Footer">
    <w:name w:val="footer"/>
    <w:basedOn w:val="Normal"/>
    <w:link w:val="FooterChar"/>
    <w:uiPriority w:val="99"/>
    <w:rsid w:val="00FD1E38"/>
    <w:pPr>
      <w:tabs>
        <w:tab w:val="center" w:pos="4153"/>
        <w:tab w:val="right" w:pos="8306"/>
      </w:tabs>
    </w:pPr>
  </w:style>
  <w:style w:type="character" w:customStyle="1" w:styleId="FooterChar">
    <w:name w:val="Footer Char"/>
    <w:basedOn w:val="DefaultParagraphFont"/>
    <w:link w:val="Footer"/>
    <w:uiPriority w:val="99"/>
    <w:rsid w:val="00FD1E38"/>
    <w:rPr>
      <w:rFonts w:ascii="Arial" w:eastAsia="Times New Roman" w:hAnsi="Arial" w:cs="Times New Roman"/>
    </w:rPr>
  </w:style>
  <w:style w:type="character" w:styleId="Hyperlink">
    <w:name w:val="Hyperlink"/>
    <w:basedOn w:val="DefaultParagraphFont"/>
    <w:uiPriority w:val="99"/>
    <w:rsid w:val="00FD1E38"/>
    <w:rPr>
      <w:color w:val="0000FF"/>
      <w:u w:val="single"/>
    </w:rPr>
  </w:style>
  <w:style w:type="paragraph" w:styleId="ListParagraph">
    <w:name w:val="List Paragraph"/>
    <w:basedOn w:val="Normal"/>
    <w:uiPriority w:val="34"/>
    <w:qFormat/>
    <w:rsid w:val="00FD1E38"/>
    <w:pPr>
      <w:ind w:left="720"/>
      <w:contextualSpacing/>
    </w:pPr>
  </w:style>
  <w:style w:type="paragraph" w:styleId="FootnoteText">
    <w:name w:val="footnote text"/>
    <w:basedOn w:val="Normal"/>
    <w:link w:val="FootnoteTextChar"/>
    <w:rsid w:val="00FD1E38"/>
    <w:rPr>
      <w:sz w:val="20"/>
      <w:szCs w:val="20"/>
    </w:rPr>
  </w:style>
  <w:style w:type="character" w:customStyle="1" w:styleId="FootnoteTextChar">
    <w:name w:val="Footnote Text Char"/>
    <w:basedOn w:val="DefaultParagraphFont"/>
    <w:link w:val="FootnoteText"/>
    <w:rsid w:val="00FD1E38"/>
    <w:rPr>
      <w:rFonts w:ascii="Arial" w:eastAsia="Times New Roman" w:hAnsi="Arial" w:cs="Times New Roman"/>
      <w:sz w:val="20"/>
      <w:szCs w:val="20"/>
    </w:rPr>
  </w:style>
  <w:style w:type="character" w:styleId="FootnoteReference">
    <w:name w:val="footnote reference"/>
    <w:basedOn w:val="DefaultParagraphFont"/>
    <w:rsid w:val="00FD1E38"/>
    <w:rPr>
      <w:vertAlign w:val="superscript"/>
    </w:rPr>
  </w:style>
  <w:style w:type="paragraph" w:styleId="TOCHeading">
    <w:name w:val="TOC Heading"/>
    <w:basedOn w:val="Heading1"/>
    <w:next w:val="Normal"/>
    <w:uiPriority w:val="39"/>
    <w:semiHidden/>
    <w:unhideWhenUsed/>
    <w:qFormat/>
    <w:rsid w:val="00FD1E38"/>
    <w:pPr>
      <w:keepLines/>
      <w:spacing w:before="480" w:after="0" w:line="276" w:lineRule="auto"/>
      <w:outlineLvl w:val="9"/>
    </w:pPr>
    <w:rPr>
      <w:rFonts w:asciiTheme="majorHAnsi" w:eastAsiaTheme="majorEastAsia" w:hAnsiTheme="majorHAnsi" w:cstheme="majorBidi"/>
      <w:color w:val="365F91" w:themeColor="accent1" w:themeShade="BF"/>
      <w:kern w:val="0"/>
      <w:szCs w:val="28"/>
      <w:lang w:eastAsia="nb-NO"/>
    </w:rPr>
  </w:style>
  <w:style w:type="paragraph" w:styleId="TOC1">
    <w:name w:val="toc 1"/>
    <w:basedOn w:val="Normal"/>
    <w:next w:val="Normal"/>
    <w:autoRedefine/>
    <w:uiPriority w:val="39"/>
    <w:qFormat/>
    <w:rsid w:val="00FD1E38"/>
    <w:pPr>
      <w:spacing w:after="100"/>
    </w:pPr>
  </w:style>
  <w:style w:type="table" w:styleId="TableGrid">
    <w:name w:val="Table Grid"/>
    <w:basedOn w:val="TableNormal"/>
    <w:rsid w:val="00FD1E38"/>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1E38"/>
    <w:rPr>
      <w:rFonts w:ascii="Tahoma" w:hAnsi="Tahoma" w:cs="Tahoma"/>
      <w:sz w:val="16"/>
      <w:szCs w:val="16"/>
    </w:rPr>
  </w:style>
  <w:style w:type="character" w:customStyle="1" w:styleId="BalloonTextChar">
    <w:name w:val="Balloon Text Char"/>
    <w:basedOn w:val="DefaultParagraphFont"/>
    <w:link w:val="BalloonText"/>
    <w:uiPriority w:val="99"/>
    <w:semiHidden/>
    <w:rsid w:val="00FD1E38"/>
    <w:rPr>
      <w:rFonts w:ascii="Tahoma" w:eastAsia="Times New Roman" w:hAnsi="Tahoma" w:cs="Tahoma"/>
      <w:sz w:val="16"/>
      <w:szCs w:val="16"/>
    </w:rPr>
  </w:style>
  <w:style w:type="character" w:customStyle="1" w:styleId="Heading2Char">
    <w:name w:val="Heading 2 Char"/>
    <w:basedOn w:val="DefaultParagraphFont"/>
    <w:link w:val="Heading2"/>
    <w:uiPriority w:val="9"/>
    <w:rsid w:val="00FD1E3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D1E38"/>
    <w:pPr>
      <w:spacing w:after="200"/>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0624B7"/>
    <w:rPr>
      <w:color w:val="800080" w:themeColor="followedHyperlink"/>
      <w:u w:val="single"/>
    </w:rPr>
  </w:style>
  <w:style w:type="paragraph" w:styleId="TOC2">
    <w:name w:val="toc 2"/>
    <w:basedOn w:val="Normal"/>
    <w:next w:val="Normal"/>
    <w:autoRedefine/>
    <w:uiPriority w:val="39"/>
    <w:unhideWhenUsed/>
    <w:rsid w:val="00BE5CEF"/>
    <w:pPr>
      <w:spacing w:after="100"/>
      <w:ind w:left="220"/>
    </w:pPr>
  </w:style>
  <w:style w:type="character" w:customStyle="1" w:styleId="Heading3Char">
    <w:name w:val="Heading 3 Char"/>
    <w:basedOn w:val="DefaultParagraphFont"/>
    <w:link w:val="Heading3"/>
    <w:uiPriority w:val="9"/>
    <w:rsid w:val="007A47E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E4E62"/>
    <w:pPr>
      <w:spacing w:after="100"/>
      <w:ind w:left="440"/>
    </w:pPr>
  </w:style>
  <w:style w:type="character" w:styleId="CommentReference">
    <w:name w:val="annotation reference"/>
    <w:basedOn w:val="DefaultParagraphFont"/>
    <w:uiPriority w:val="99"/>
    <w:semiHidden/>
    <w:unhideWhenUsed/>
    <w:rsid w:val="00CA4E81"/>
    <w:rPr>
      <w:sz w:val="16"/>
      <w:szCs w:val="16"/>
    </w:rPr>
  </w:style>
  <w:style w:type="paragraph" w:styleId="CommentText">
    <w:name w:val="annotation text"/>
    <w:basedOn w:val="Normal"/>
    <w:link w:val="CommentTextChar"/>
    <w:uiPriority w:val="99"/>
    <w:semiHidden/>
    <w:unhideWhenUsed/>
    <w:rsid w:val="00CA4E81"/>
    <w:rPr>
      <w:sz w:val="20"/>
      <w:szCs w:val="20"/>
    </w:rPr>
  </w:style>
  <w:style w:type="character" w:customStyle="1" w:styleId="CommentTextChar">
    <w:name w:val="Comment Text Char"/>
    <w:basedOn w:val="DefaultParagraphFont"/>
    <w:link w:val="CommentText"/>
    <w:uiPriority w:val="99"/>
    <w:semiHidden/>
    <w:rsid w:val="00CA4E8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A4E81"/>
    <w:rPr>
      <w:b/>
      <w:bCs/>
    </w:rPr>
  </w:style>
  <w:style w:type="character" w:customStyle="1" w:styleId="CommentSubjectChar">
    <w:name w:val="Comment Subject Char"/>
    <w:basedOn w:val="CommentTextChar"/>
    <w:link w:val="CommentSubject"/>
    <w:uiPriority w:val="99"/>
    <w:semiHidden/>
    <w:rsid w:val="00CA4E81"/>
    <w:rPr>
      <w:rFonts w:ascii="Arial" w:eastAsia="Times New Roman" w:hAnsi="Arial" w:cs="Times New Roman"/>
      <w:b/>
      <w:bCs/>
      <w:sz w:val="20"/>
      <w:szCs w:val="20"/>
    </w:rPr>
  </w:style>
  <w:style w:type="paragraph" w:styleId="Revision">
    <w:name w:val="Revision"/>
    <w:hidden/>
    <w:uiPriority w:val="99"/>
    <w:semiHidden/>
    <w:rsid w:val="00CA4E81"/>
    <w:pPr>
      <w:spacing w:after="0" w:line="240" w:lineRule="auto"/>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54163">
      <w:bodyDiv w:val="1"/>
      <w:marLeft w:val="0"/>
      <w:marRight w:val="0"/>
      <w:marTop w:val="0"/>
      <w:marBottom w:val="0"/>
      <w:divBdr>
        <w:top w:val="none" w:sz="0" w:space="0" w:color="auto"/>
        <w:left w:val="none" w:sz="0" w:space="0" w:color="auto"/>
        <w:bottom w:val="none" w:sz="0" w:space="0" w:color="auto"/>
        <w:right w:val="none" w:sz="0" w:space="0" w:color="auto"/>
      </w:divBdr>
    </w:div>
    <w:div w:id="432826364">
      <w:bodyDiv w:val="1"/>
      <w:marLeft w:val="0"/>
      <w:marRight w:val="0"/>
      <w:marTop w:val="0"/>
      <w:marBottom w:val="0"/>
      <w:divBdr>
        <w:top w:val="none" w:sz="0" w:space="0" w:color="auto"/>
        <w:left w:val="none" w:sz="0" w:space="0" w:color="auto"/>
        <w:bottom w:val="none" w:sz="0" w:space="0" w:color="auto"/>
        <w:right w:val="none" w:sz="0" w:space="0" w:color="auto"/>
      </w:divBdr>
    </w:div>
    <w:div w:id="931471742">
      <w:bodyDiv w:val="1"/>
      <w:marLeft w:val="0"/>
      <w:marRight w:val="0"/>
      <w:marTop w:val="0"/>
      <w:marBottom w:val="0"/>
      <w:divBdr>
        <w:top w:val="none" w:sz="0" w:space="0" w:color="auto"/>
        <w:left w:val="none" w:sz="0" w:space="0" w:color="auto"/>
        <w:bottom w:val="none" w:sz="0" w:space="0" w:color="auto"/>
        <w:right w:val="none" w:sz="0" w:space="0" w:color="auto"/>
      </w:divBdr>
    </w:div>
    <w:div w:id="933249121">
      <w:bodyDiv w:val="1"/>
      <w:marLeft w:val="0"/>
      <w:marRight w:val="0"/>
      <w:marTop w:val="0"/>
      <w:marBottom w:val="0"/>
      <w:divBdr>
        <w:top w:val="none" w:sz="0" w:space="0" w:color="auto"/>
        <w:left w:val="none" w:sz="0" w:space="0" w:color="auto"/>
        <w:bottom w:val="none" w:sz="0" w:space="0" w:color="auto"/>
        <w:right w:val="none" w:sz="0" w:space="0" w:color="auto"/>
      </w:divBdr>
    </w:div>
    <w:div w:id="18154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portoperationsmanager@gmail.com"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wmykoo@abregistry.a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mo.org/en/OurWork/Facilitation/FormsCertificates/Pages/Defaul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62C84-887C-477B-B914-6ACCDB628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20</Pages>
  <Words>4294</Words>
  <Characters>24482</Characters>
  <Application>Microsoft Office Word</Application>
  <DocSecurity>0</DocSecurity>
  <Lines>204</Lines>
  <Paragraphs>57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IMO Single Window Project for Antigua &amp; Barbuda</vt:lpstr>
      <vt:lpstr>IMO Single Window Project for Antigua &amp; Barbuda</vt:lpstr>
    </vt:vector>
  </TitlesOfParts>
  <Company/>
  <LinksUpToDate>false</LinksUpToDate>
  <CharactersWithSpaces>28719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IMO Single Window Project for Antigua &amp; Barbuda</dc:title>
  <dc:creator>Jarle Hauge</dc:creator>
  <cp:lastModifiedBy>Cagri Kucukyildiz</cp:lastModifiedBy>
  <cp:revision>40</cp:revision>
  <cp:lastPrinted>2017-07-14T13:58:00Z</cp:lastPrinted>
  <dcterms:created xsi:type="dcterms:W3CDTF">2017-12-05T14:50:00Z</dcterms:created>
  <dcterms:modified xsi:type="dcterms:W3CDTF">2017-12-11T10:54:00Z</dcterms:modified>
</cp:coreProperties>
</file>